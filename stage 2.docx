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021E" w14:textId="77777777" w:rsidR="004164A7" w:rsidRDefault="004164A7" w:rsidP="004F668B">
      <w:pPr>
        <w:shd w:val="clear" w:color="auto" w:fill="FFFFFF"/>
        <w:spacing w:after="0" w:line="480" w:lineRule="auto"/>
        <w:rPr>
          <w:rFonts w:ascii="Times New Roman" w:eastAsia="Times New Roman" w:hAnsi="Times New Roman" w:cs="Times New Roman"/>
          <w:b/>
          <w:bCs/>
          <w:color w:val="000000"/>
          <w:sz w:val="24"/>
          <w:szCs w:val="24"/>
        </w:rPr>
      </w:pPr>
    </w:p>
    <w:p w14:paraId="439E6BBE" w14:textId="77777777" w:rsidR="00A13F06" w:rsidRDefault="00A13F06" w:rsidP="00FC693A">
      <w:pPr>
        <w:jc w:val="center"/>
        <w:rPr>
          <w:rFonts w:ascii="Times New Roman" w:eastAsia="Times New Roman" w:hAnsi="Times New Roman" w:cs="Times New Roman"/>
          <w:color w:val="000000"/>
          <w:sz w:val="24"/>
          <w:szCs w:val="24"/>
        </w:rPr>
      </w:pPr>
    </w:p>
    <w:p w14:paraId="7B988A25" w14:textId="77777777" w:rsidR="00A13F06" w:rsidRDefault="00A13F06" w:rsidP="00FC693A">
      <w:pPr>
        <w:jc w:val="center"/>
        <w:rPr>
          <w:rFonts w:ascii="Times New Roman" w:eastAsia="Times New Roman" w:hAnsi="Times New Roman" w:cs="Times New Roman"/>
          <w:color w:val="000000"/>
          <w:sz w:val="24"/>
          <w:szCs w:val="24"/>
        </w:rPr>
      </w:pPr>
    </w:p>
    <w:p w14:paraId="4FD9E84F" w14:textId="77777777" w:rsidR="00A13F06" w:rsidRDefault="00A13F06" w:rsidP="00FC693A">
      <w:pPr>
        <w:jc w:val="center"/>
        <w:rPr>
          <w:rFonts w:ascii="Times New Roman" w:eastAsia="Times New Roman" w:hAnsi="Times New Roman" w:cs="Times New Roman"/>
          <w:color w:val="000000"/>
          <w:sz w:val="24"/>
          <w:szCs w:val="24"/>
        </w:rPr>
      </w:pPr>
    </w:p>
    <w:p w14:paraId="2AB4489F" w14:textId="77777777" w:rsidR="00A13F06" w:rsidRDefault="00A13F06" w:rsidP="00FC693A">
      <w:pPr>
        <w:jc w:val="center"/>
        <w:rPr>
          <w:rFonts w:ascii="Times New Roman" w:eastAsia="Times New Roman" w:hAnsi="Times New Roman" w:cs="Times New Roman"/>
          <w:color w:val="000000"/>
          <w:sz w:val="24"/>
          <w:szCs w:val="24"/>
        </w:rPr>
      </w:pPr>
    </w:p>
    <w:p w14:paraId="3D167D74" w14:textId="77777777" w:rsidR="00A13F06" w:rsidRDefault="00A13F06" w:rsidP="00FC693A">
      <w:pPr>
        <w:jc w:val="center"/>
        <w:rPr>
          <w:rFonts w:ascii="Times New Roman" w:eastAsia="Times New Roman" w:hAnsi="Times New Roman" w:cs="Times New Roman"/>
          <w:color w:val="000000"/>
          <w:sz w:val="24"/>
          <w:szCs w:val="24"/>
        </w:rPr>
      </w:pPr>
    </w:p>
    <w:p w14:paraId="4334E1A3" w14:textId="77777777" w:rsidR="00A13F06" w:rsidRDefault="00A13F06" w:rsidP="00FC693A">
      <w:pPr>
        <w:jc w:val="center"/>
        <w:rPr>
          <w:rFonts w:ascii="Times New Roman" w:eastAsia="Times New Roman" w:hAnsi="Times New Roman" w:cs="Times New Roman"/>
          <w:color w:val="000000"/>
          <w:sz w:val="24"/>
          <w:szCs w:val="24"/>
        </w:rPr>
      </w:pPr>
    </w:p>
    <w:p w14:paraId="2B35FC3F" w14:textId="77777777" w:rsidR="00A13F06" w:rsidRDefault="00A13F06" w:rsidP="00FC693A">
      <w:pPr>
        <w:jc w:val="center"/>
        <w:rPr>
          <w:rFonts w:ascii="Times New Roman" w:eastAsia="Times New Roman" w:hAnsi="Times New Roman" w:cs="Times New Roman"/>
          <w:color w:val="000000"/>
          <w:sz w:val="24"/>
          <w:szCs w:val="24"/>
        </w:rPr>
      </w:pPr>
    </w:p>
    <w:p w14:paraId="0AAFD1A5" w14:textId="77777777" w:rsidR="00A13F06" w:rsidRDefault="00A13F06" w:rsidP="00FC693A">
      <w:pPr>
        <w:jc w:val="center"/>
        <w:rPr>
          <w:rFonts w:ascii="Times New Roman" w:eastAsia="Times New Roman" w:hAnsi="Times New Roman" w:cs="Times New Roman"/>
          <w:color w:val="000000"/>
          <w:sz w:val="24"/>
          <w:szCs w:val="24"/>
        </w:rPr>
      </w:pPr>
    </w:p>
    <w:p w14:paraId="2977674C" w14:textId="77777777" w:rsidR="00A13F06" w:rsidRDefault="00A13F06" w:rsidP="00FC693A">
      <w:pPr>
        <w:jc w:val="center"/>
        <w:rPr>
          <w:rFonts w:ascii="Times New Roman" w:eastAsia="Times New Roman" w:hAnsi="Times New Roman" w:cs="Times New Roman"/>
          <w:color w:val="000000"/>
          <w:sz w:val="24"/>
          <w:szCs w:val="24"/>
        </w:rPr>
      </w:pPr>
    </w:p>
    <w:p w14:paraId="1B0FD217" w14:textId="77777777" w:rsidR="00A13F06" w:rsidRDefault="00A13F06" w:rsidP="00FC693A">
      <w:pPr>
        <w:jc w:val="center"/>
        <w:rPr>
          <w:rFonts w:ascii="Times New Roman" w:eastAsia="Times New Roman" w:hAnsi="Times New Roman" w:cs="Times New Roman"/>
          <w:color w:val="000000"/>
          <w:sz w:val="24"/>
          <w:szCs w:val="24"/>
        </w:rPr>
      </w:pPr>
    </w:p>
    <w:p w14:paraId="721D831E" w14:textId="77777777" w:rsidR="00A13F06" w:rsidRDefault="00A13F06" w:rsidP="00FC693A">
      <w:pPr>
        <w:jc w:val="center"/>
        <w:rPr>
          <w:rFonts w:ascii="Times New Roman" w:eastAsia="Times New Roman" w:hAnsi="Times New Roman" w:cs="Times New Roman"/>
          <w:color w:val="000000"/>
          <w:sz w:val="24"/>
          <w:szCs w:val="24"/>
        </w:rPr>
      </w:pPr>
    </w:p>
    <w:p w14:paraId="3A7C8316" w14:textId="48FB7753" w:rsidR="004164A7" w:rsidRPr="00FC693A" w:rsidRDefault="00FC693A" w:rsidP="00FC693A">
      <w:pPr>
        <w:jc w:val="center"/>
        <w:rPr>
          <w:rFonts w:ascii="Times New Roman" w:eastAsia="Times New Roman" w:hAnsi="Times New Roman" w:cs="Times New Roman"/>
          <w:color w:val="000000"/>
          <w:sz w:val="24"/>
          <w:szCs w:val="24"/>
        </w:rPr>
      </w:pPr>
      <w:r w:rsidRPr="00FC693A">
        <w:rPr>
          <w:rFonts w:ascii="Times New Roman" w:eastAsia="Times New Roman" w:hAnsi="Times New Roman" w:cs="Times New Roman"/>
          <w:color w:val="000000"/>
          <w:sz w:val="24"/>
          <w:szCs w:val="24"/>
        </w:rPr>
        <w:t>Cloud Migration: Issues and Solutions</w:t>
      </w:r>
    </w:p>
    <w:p w14:paraId="4A702A93" w14:textId="7E1AD88E" w:rsidR="00FC693A" w:rsidRPr="00FC693A" w:rsidRDefault="00FC693A" w:rsidP="00FC693A">
      <w:pPr>
        <w:jc w:val="center"/>
        <w:rPr>
          <w:rFonts w:ascii="Times New Roman" w:eastAsia="Times New Roman" w:hAnsi="Times New Roman" w:cs="Times New Roman"/>
          <w:color w:val="000000"/>
          <w:sz w:val="24"/>
          <w:szCs w:val="24"/>
        </w:rPr>
      </w:pPr>
      <w:r w:rsidRPr="00FC693A">
        <w:rPr>
          <w:rFonts w:ascii="Times New Roman" w:eastAsia="Times New Roman" w:hAnsi="Times New Roman" w:cs="Times New Roman"/>
          <w:color w:val="000000"/>
          <w:sz w:val="24"/>
          <w:szCs w:val="24"/>
        </w:rPr>
        <w:t>Group 5: Nathan Lederach, Emanuel Lazar, Ruchita Paithankar</w:t>
      </w:r>
    </w:p>
    <w:p w14:paraId="1BCC5436" w14:textId="3BCB0A85" w:rsidR="00D42ACA" w:rsidRDefault="00D42ACA" w:rsidP="00FC693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 540</w:t>
      </w:r>
    </w:p>
    <w:p w14:paraId="0916612C" w14:textId="1F33A84D" w:rsidR="00FC693A" w:rsidRPr="00FC693A" w:rsidRDefault="00FC693A" w:rsidP="00FC693A">
      <w:pPr>
        <w:jc w:val="center"/>
        <w:rPr>
          <w:rFonts w:ascii="Times New Roman" w:eastAsia="Times New Roman" w:hAnsi="Times New Roman" w:cs="Times New Roman"/>
          <w:color w:val="000000"/>
          <w:sz w:val="24"/>
          <w:szCs w:val="24"/>
        </w:rPr>
      </w:pPr>
      <w:r w:rsidRPr="00FC693A">
        <w:rPr>
          <w:rFonts w:ascii="Times New Roman" w:eastAsia="Times New Roman" w:hAnsi="Times New Roman" w:cs="Times New Roman"/>
          <w:color w:val="000000"/>
          <w:sz w:val="24"/>
          <w:szCs w:val="24"/>
        </w:rPr>
        <w:t>Drexel University</w:t>
      </w:r>
    </w:p>
    <w:p w14:paraId="6BFF6974" w14:textId="2E7C99D2" w:rsidR="00FC693A" w:rsidRDefault="005D76B4" w:rsidP="00FC693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 2</w:t>
      </w:r>
      <w:r w:rsidR="00FC693A" w:rsidRPr="00FC693A">
        <w:rPr>
          <w:rFonts w:ascii="Times New Roman" w:eastAsia="Times New Roman" w:hAnsi="Times New Roman" w:cs="Times New Roman"/>
          <w:color w:val="000000"/>
          <w:sz w:val="24"/>
          <w:szCs w:val="24"/>
        </w:rPr>
        <w:t>, 2022</w:t>
      </w:r>
    </w:p>
    <w:p w14:paraId="30BE2497" w14:textId="098E8927" w:rsidR="00FC693A" w:rsidRDefault="00FC69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8AC9380" w14:textId="6744FCC2" w:rsidR="004F668B" w:rsidRPr="004F668B" w:rsidRDefault="004F668B" w:rsidP="00C81D16">
      <w:pPr>
        <w:shd w:val="clear" w:color="auto" w:fill="FFFFFF"/>
        <w:spacing w:after="0" w:line="480" w:lineRule="auto"/>
        <w:jc w:val="center"/>
        <w:rPr>
          <w:rFonts w:ascii="Times New Roman" w:eastAsia="Times New Roman" w:hAnsi="Times New Roman" w:cs="Times New Roman"/>
          <w:sz w:val="24"/>
          <w:szCs w:val="24"/>
        </w:rPr>
      </w:pPr>
      <w:r w:rsidRPr="004F668B">
        <w:rPr>
          <w:rFonts w:ascii="Times New Roman" w:eastAsia="Times New Roman" w:hAnsi="Times New Roman" w:cs="Times New Roman"/>
          <w:b/>
          <w:bCs/>
          <w:color w:val="000000"/>
          <w:sz w:val="24"/>
          <w:szCs w:val="24"/>
        </w:rPr>
        <w:lastRenderedPageBreak/>
        <w:t>Summary</w:t>
      </w:r>
    </w:p>
    <w:p w14:paraId="5FA35663" w14:textId="17D8E76C" w:rsidR="004F668B" w:rsidRDefault="004F668B" w:rsidP="00C81D16">
      <w:pPr>
        <w:shd w:val="clear" w:color="auto" w:fill="FFFFFF" w:themeFill="background1"/>
        <w:spacing w:after="0" w:line="480" w:lineRule="auto"/>
        <w:rPr>
          <w:rFonts w:ascii="Times New Roman" w:eastAsia="Times New Roman" w:hAnsi="Times New Roman" w:cs="Times New Roman"/>
          <w:color w:val="000000"/>
          <w:sz w:val="24"/>
          <w:szCs w:val="24"/>
        </w:rPr>
      </w:pPr>
      <w:r w:rsidRPr="004F668B">
        <w:rPr>
          <w:rFonts w:ascii="Arial" w:eastAsia="Times New Roman" w:hAnsi="Arial" w:cs="Arial"/>
          <w:color w:val="000000"/>
        </w:rPr>
        <w:tab/>
      </w:r>
      <w:r w:rsidRPr="004F668B">
        <w:rPr>
          <w:rFonts w:ascii="Times New Roman" w:eastAsia="Times New Roman" w:hAnsi="Times New Roman" w:cs="Times New Roman"/>
          <w:color w:val="000000"/>
          <w:sz w:val="24"/>
          <w:szCs w:val="24"/>
        </w:rPr>
        <w:t xml:space="preserve">EmDeployment is migrating a second information system (IS) to the Amazon Web Services (AWS) cloud environment.   The company’s content management system (CMS) is having latency and security issues at its own premise data center and hopes to take advantage of the AWS content delivery network (CDN) to improve performance and security.  The company also wants to address poor turnaround time for video encoding and is looking to adopt </w:t>
      </w:r>
      <w:r w:rsidR="00101ADC">
        <w:rPr>
          <w:rFonts w:ascii="Times New Roman" w:eastAsia="Times New Roman" w:hAnsi="Times New Roman" w:cs="Times New Roman"/>
          <w:color w:val="000000"/>
          <w:sz w:val="24"/>
          <w:szCs w:val="24"/>
        </w:rPr>
        <w:t>an</w:t>
      </w:r>
      <w:r w:rsidRPr="004F668B">
        <w:rPr>
          <w:rFonts w:ascii="Times New Roman" w:eastAsia="Times New Roman" w:hAnsi="Times New Roman" w:cs="Times New Roman"/>
          <w:color w:val="000000"/>
          <w:sz w:val="24"/>
          <w:szCs w:val="24"/>
        </w:rPr>
        <w:t xml:space="preserve"> </w:t>
      </w:r>
      <w:r w:rsidR="00101ADC">
        <w:rPr>
          <w:rFonts w:ascii="Times New Roman" w:eastAsia="Times New Roman" w:hAnsi="Times New Roman" w:cs="Times New Roman"/>
          <w:color w:val="000000"/>
          <w:sz w:val="24"/>
          <w:szCs w:val="24"/>
        </w:rPr>
        <w:t xml:space="preserve">automated </w:t>
      </w:r>
      <w:r w:rsidRPr="004F668B">
        <w:rPr>
          <w:rFonts w:ascii="Times New Roman" w:eastAsia="Times New Roman" w:hAnsi="Times New Roman" w:cs="Times New Roman"/>
          <w:color w:val="000000"/>
          <w:sz w:val="24"/>
          <w:szCs w:val="24"/>
        </w:rPr>
        <w:t>serverless workflow process that increase</w:t>
      </w:r>
      <w:r w:rsidR="00101ADC">
        <w:rPr>
          <w:rFonts w:ascii="Times New Roman" w:eastAsia="Times New Roman" w:hAnsi="Times New Roman" w:cs="Times New Roman"/>
          <w:color w:val="000000"/>
          <w:sz w:val="24"/>
          <w:szCs w:val="24"/>
        </w:rPr>
        <w:t>s</w:t>
      </w:r>
      <w:r w:rsidRPr="004F668B">
        <w:rPr>
          <w:rFonts w:ascii="Times New Roman" w:eastAsia="Times New Roman" w:hAnsi="Times New Roman" w:cs="Times New Roman"/>
          <w:color w:val="000000"/>
          <w:sz w:val="24"/>
          <w:szCs w:val="24"/>
        </w:rPr>
        <w:t xml:space="preserve"> </w:t>
      </w:r>
      <w:r w:rsidR="00177CF8">
        <w:rPr>
          <w:rFonts w:ascii="Times New Roman" w:eastAsia="Times New Roman" w:hAnsi="Times New Roman" w:cs="Times New Roman"/>
          <w:color w:val="000000"/>
          <w:sz w:val="24"/>
          <w:szCs w:val="24"/>
        </w:rPr>
        <w:t>time-to-market</w:t>
      </w:r>
      <w:r w:rsidRPr="004F668B">
        <w:rPr>
          <w:rFonts w:ascii="Times New Roman" w:eastAsia="Times New Roman" w:hAnsi="Times New Roman" w:cs="Times New Roman"/>
          <w:color w:val="000000"/>
          <w:sz w:val="24"/>
          <w:szCs w:val="24"/>
        </w:rPr>
        <w:t xml:space="preserve"> availability for </w:t>
      </w:r>
      <w:r w:rsidR="009D616D">
        <w:rPr>
          <w:rFonts w:ascii="Times New Roman" w:eastAsia="Times New Roman" w:hAnsi="Times New Roman" w:cs="Times New Roman"/>
          <w:color w:val="000000"/>
          <w:sz w:val="24"/>
          <w:szCs w:val="24"/>
        </w:rPr>
        <w:t>high-resolution</w:t>
      </w:r>
      <w:r w:rsidRPr="004F668B">
        <w:rPr>
          <w:rFonts w:ascii="Times New Roman" w:eastAsia="Times New Roman" w:hAnsi="Times New Roman" w:cs="Times New Roman"/>
          <w:color w:val="000000"/>
          <w:sz w:val="24"/>
          <w:szCs w:val="24"/>
        </w:rPr>
        <w:t xml:space="preserve"> video content</w:t>
      </w:r>
      <w:r w:rsidR="00177CF8">
        <w:rPr>
          <w:rFonts w:ascii="Times New Roman" w:eastAsia="Times New Roman" w:hAnsi="Times New Roman" w:cs="Times New Roman"/>
          <w:color w:val="000000"/>
          <w:sz w:val="24"/>
          <w:szCs w:val="24"/>
        </w:rPr>
        <w:t xml:space="preserve">.  </w:t>
      </w:r>
      <w:r w:rsidRPr="004F668B">
        <w:rPr>
          <w:rFonts w:ascii="Times New Roman" w:eastAsia="Times New Roman" w:hAnsi="Times New Roman" w:cs="Times New Roman"/>
          <w:color w:val="000000"/>
          <w:sz w:val="24"/>
          <w:szCs w:val="24"/>
        </w:rPr>
        <w:t>Lastly, because this is the second IS the company will integrate into its AWS account,</w:t>
      </w:r>
      <w:r w:rsidR="00E6756F">
        <w:rPr>
          <w:rFonts w:ascii="Times New Roman" w:eastAsia="Times New Roman" w:hAnsi="Times New Roman" w:cs="Times New Roman"/>
          <w:color w:val="000000"/>
          <w:sz w:val="24"/>
          <w:szCs w:val="24"/>
        </w:rPr>
        <w:t xml:space="preserve"> a</w:t>
      </w:r>
      <w:r w:rsidR="00F94BC2">
        <w:rPr>
          <w:rFonts w:ascii="Times New Roman" w:eastAsia="Times New Roman" w:hAnsi="Times New Roman" w:cs="Times New Roman"/>
          <w:color w:val="000000"/>
          <w:sz w:val="24"/>
          <w:szCs w:val="24"/>
        </w:rPr>
        <w:t xml:space="preserve"> plan </w:t>
      </w:r>
      <w:r w:rsidR="00E6756F">
        <w:rPr>
          <w:rFonts w:ascii="Times New Roman" w:eastAsia="Times New Roman" w:hAnsi="Times New Roman" w:cs="Times New Roman"/>
          <w:color w:val="000000"/>
          <w:sz w:val="24"/>
          <w:szCs w:val="24"/>
        </w:rPr>
        <w:t xml:space="preserve">is presented </w:t>
      </w:r>
      <w:r w:rsidR="00F94BC2">
        <w:rPr>
          <w:rFonts w:ascii="Times New Roman" w:eastAsia="Times New Roman" w:hAnsi="Times New Roman" w:cs="Times New Roman"/>
          <w:color w:val="000000"/>
          <w:sz w:val="24"/>
          <w:szCs w:val="24"/>
        </w:rPr>
        <w:t xml:space="preserve">that addresses how </w:t>
      </w:r>
      <w:r w:rsidR="00073C07">
        <w:rPr>
          <w:rFonts w:ascii="Times New Roman" w:eastAsia="Times New Roman" w:hAnsi="Times New Roman" w:cs="Times New Roman"/>
          <w:color w:val="000000"/>
          <w:sz w:val="24"/>
          <w:szCs w:val="24"/>
        </w:rPr>
        <w:t xml:space="preserve">a </w:t>
      </w:r>
      <w:r w:rsidR="00B633BA">
        <w:rPr>
          <w:rFonts w:ascii="Times New Roman" w:eastAsia="Times New Roman" w:hAnsi="Times New Roman" w:cs="Times New Roman"/>
          <w:color w:val="000000"/>
          <w:sz w:val="24"/>
          <w:szCs w:val="24"/>
        </w:rPr>
        <w:t>cloud migration</w:t>
      </w:r>
      <w:r w:rsidR="00073C07">
        <w:rPr>
          <w:rFonts w:ascii="Times New Roman" w:eastAsia="Times New Roman" w:hAnsi="Times New Roman" w:cs="Times New Roman"/>
          <w:color w:val="000000"/>
          <w:sz w:val="24"/>
          <w:szCs w:val="24"/>
        </w:rPr>
        <w:t xml:space="preserve"> strategy </w:t>
      </w:r>
      <w:r w:rsidR="00B633BA">
        <w:rPr>
          <w:rFonts w:ascii="Times New Roman" w:eastAsia="Times New Roman" w:hAnsi="Times New Roman" w:cs="Times New Roman"/>
          <w:color w:val="000000"/>
          <w:sz w:val="24"/>
          <w:szCs w:val="24"/>
        </w:rPr>
        <w:t>will be</w:t>
      </w:r>
      <w:r w:rsidR="00FD286B">
        <w:rPr>
          <w:rFonts w:ascii="Times New Roman" w:eastAsia="Times New Roman" w:hAnsi="Times New Roman" w:cs="Times New Roman"/>
          <w:color w:val="000000"/>
          <w:sz w:val="24"/>
          <w:szCs w:val="24"/>
        </w:rPr>
        <w:t xml:space="preserve"> consistently applied for subsequent migrations.  </w:t>
      </w:r>
      <w:r w:rsidRPr="004F668B">
        <w:rPr>
          <w:rFonts w:ascii="Times New Roman" w:eastAsia="Times New Roman" w:hAnsi="Times New Roman" w:cs="Times New Roman"/>
          <w:color w:val="000000"/>
          <w:sz w:val="24"/>
          <w:szCs w:val="24"/>
        </w:rPr>
        <w:t xml:space="preserve"> </w:t>
      </w:r>
    </w:p>
    <w:p w14:paraId="07F09BF4" w14:textId="7CC91C3C" w:rsidR="00FD286B" w:rsidRDefault="00FD286B" w:rsidP="00C81D16">
      <w:pPr>
        <w:shd w:val="clear" w:color="auto" w:fill="FFFFFF" w:themeFill="background1"/>
        <w:spacing w:after="0" w:line="480" w:lineRule="auto"/>
        <w:jc w:val="center"/>
        <w:rPr>
          <w:rFonts w:ascii="Times New Roman" w:eastAsia="Times New Roman" w:hAnsi="Times New Roman" w:cs="Times New Roman"/>
          <w:b/>
          <w:bCs/>
          <w:color w:val="000000"/>
          <w:sz w:val="24"/>
          <w:szCs w:val="24"/>
        </w:rPr>
      </w:pPr>
      <w:r w:rsidRPr="00FD286B">
        <w:rPr>
          <w:rFonts w:ascii="Times New Roman" w:eastAsia="Times New Roman" w:hAnsi="Times New Roman" w:cs="Times New Roman"/>
          <w:b/>
          <w:bCs/>
          <w:color w:val="000000"/>
          <w:sz w:val="24"/>
          <w:szCs w:val="24"/>
        </w:rPr>
        <w:t>Information System Plan</w:t>
      </w:r>
    </w:p>
    <w:p w14:paraId="2CA5E930" w14:textId="41A11916" w:rsidR="00E54012" w:rsidRPr="00E54012" w:rsidRDefault="00E54012" w:rsidP="00C81D16">
      <w:pPr>
        <w:shd w:val="clear" w:color="auto" w:fill="FFFFFF" w:themeFill="background1"/>
        <w:spacing w:after="0" w:line="480" w:lineRule="auto"/>
        <w:ind w:firstLine="720"/>
        <w:rPr>
          <w:rFonts w:ascii="Times New Roman" w:eastAsia="Times New Roman" w:hAnsi="Times New Roman" w:cs="Times New Roman"/>
          <w:color w:val="222222"/>
          <w:sz w:val="24"/>
          <w:szCs w:val="24"/>
        </w:rPr>
      </w:pPr>
      <w:r w:rsidRPr="2E2520EA">
        <w:rPr>
          <w:rFonts w:ascii="Times New Roman" w:eastAsia="Times New Roman" w:hAnsi="Times New Roman" w:cs="Times New Roman"/>
          <w:color w:val="000000" w:themeColor="text1"/>
          <w:sz w:val="24"/>
          <w:szCs w:val="24"/>
        </w:rPr>
        <w:t xml:space="preserve">Information System Planning </w:t>
      </w:r>
      <w:r w:rsidR="00587B7C">
        <w:rPr>
          <w:rFonts w:ascii="Times New Roman" w:eastAsia="Times New Roman" w:hAnsi="Times New Roman" w:cs="Times New Roman"/>
          <w:color w:val="000000" w:themeColor="text1"/>
          <w:sz w:val="24"/>
          <w:szCs w:val="24"/>
        </w:rPr>
        <w:t>helps realize</w:t>
      </w:r>
      <w:r w:rsidRPr="2E2520EA">
        <w:rPr>
          <w:rFonts w:ascii="Times New Roman" w:eastAsia="Times New Roman" w:hAnsi="Times New Roman" w:cs="Times New Roman"/>
          <w:color w:val="000000" w:themeColor="text1"/>
          <w:sz w:val="24"/>
          <w:szCs w:val="24"/>
        </w:rPr>
        <w:t xml:space="preserve"> a roadmap to</w:t>
      </w:r>
      <w:r w:rsidRPr="2E2520EA">
        <w:rPr>
          <w:rFonts w:ascii="Times New Roman" w:eastAsia="Times New Roman" w:hAnsi="Times New Roman" w:cs="Times New Roman"/>
          <w:color w:val="222222"/>
          <w:sz w:val="24"/>
          <w:szCs w:val="24"/>
        </w:rPr>
        <w:t xml:space="preserve"> meet objective</w:t>
      </w:r>
      <w:r w:rsidR="006D53CE">
        <w:rPr>
          <w:rFonts w:ascii="Times New Roman" w:eastAsia="Times New Roman" w:hAnsi="Times New Roman" w:cs="Times New Roman"/>
          <w:color w:val="222222"/>
          <w:sz w:val="24"/>
          <w:szCs w:val="24"/>
        </w:rPr>
        <w:t>s</w:t>
      </w:r>
      <w:r w:rsidRPr="2E2520EA">
        <w:rPr>
          <w:rFonts w:ascii="Times New Roman" w:eastAsia="Times New Roman" w:hAnsi="Times New Roman" w:cs="Times New Roman"/>
          <w:color w:val="222222"/>
          <w:sz w:val="24"/>
          <w:szCs w:val="24"/>
        </w:rPr>
        <w:t xml:space="preserve"> and define metrics of success (</w:t>
      </w:r>
      <w:proofErr w:type="spellStart"/>
      <w:r w:rsidRPr="2E2520EA">
        <w:rPr>
          <w:rFonts w:ascii="Times New Roman" w:eastAsia="Times New Roman" w:hAnsi="Times New Roman" w:cs="Times New Roman"/>
          <w:color w:val="222222"/>
          <w:sz w:val="24"/>
          <w:szCs w:val="24"/>
        </w:rPr>
        <w:t>Mirchandani</w:t>
      </w:r>
      <w:proofErr w:type="spellEnd"/>
      <w:r w:rsidRPr="2E2520EA">
        <w:rPr>
          <w:rFonts w:ascii="Times New Roman" w:eastAsia="Times New Roman" w:hAnsi="Times New Roman" w:cs="Times New Roman"/>
          <w:color w:val="222222"/>
          <w:sz w:val="24"/>
          <w:szCs w:val="24"/>
        </w:rPr>
        <w:t xml:space="preserve"> &amp; Lederer, 2012).  EmDeployment</w:t>
      </w:r>
      <w:r w:rsidR="006D53CE">
        <w:rPr>
          <w:rFonts w:ascii="Times New Roman" w:eastAsia="Times New Roman" w:hAnsi="Times New Roman" w:cs="Times New Roman"/>
          <w:color w:val="222222"/>
          <w:sz w:val="24"/>
          <w:szCs w:val="24"/>
        </w:rPr>
        <w:t>’s</w:t>
      </w:r>
      <w:r w:rsidRPr="2E2520EA">
        <w:rPr>
          <w:rFonts w:ascii="Times New Roman" w:eastAsia="Times New Roman" w:hAnsi="Times New Roman" w:cs="Times New Roman"/>
          <w:color w:val="222222"/>
          <w:sz w:val="24"/>
          <w:szCs w:val="24"/>
        </w:rPr>
        <w:t xml:space="preserve"> mission is to become a global leader in career and job counseling</w:t>
      </w:r>
      <w:r w:rsidR="002376BA">
        <w:rPr>
          <w:rFonts w:ascii="Times New Roman" w:eastAsia="Times New Roman" w:hAnsi="Times New Roman" w:cs="Times New Roman"/>
          <w:color w:val="222222"/>
          <w:sz w:val="24"/>
          <w:szCs w:val="24"/>
        </w:rPr>
        <w:t xml:space="preserve">, </w:t>
      </w:r>
      <w:r w:rsidR="00412996">
        <w:rPr>
          <w:rFonts w:ascii="Times New Roman" w:eastAsia="Times New Roman" w:hAnsi="Times New Roman" w:cs="Times New Roman"/>
          <w:color w:val="222222"/>
          <w:sz w:val="24"/>
          <w:szCs w:val="24"/>
        </w:rPr>
        <w:t>providing</w:t>
      </w:r>
      <w:r w:rsidR="002376BA">
        <w:rPr>
          <w:rFonts w:ascii="Times New Roman" w:eastAsia="Times New Roman" w:hAnsi="Times New Roman" w:cs="Times New Roman"/>
          <w:color w:val="222222"/>
          <w:sz w:val="24"/>
          <w:szCs w:val="24"/>
        </w:rPr>
        <w:t xml:space="preserve"> tailored services to different customer segment</w:t>
      </w:r>
      <w:r w:rsidR="00670B02">
        <w:rPr>
          <w:rFonts w:ascii="Times New Roman" w:eastAsia="Times New Roman" w:hAnsi="Times New Roman" w:cs="Times New Roman"/>
          <w:color w:val="222222"/>
          <w:sz w:val="24"/>
          <w:szCs w:val="24"/>
        </w:rPr>
        <w:t>s</w:t>
      </w:r>
      <w:r w:rsidR="002376BA">
        <w:rPr>
          <w:rFonts w:ascii="Times New Roman" w:eastAsia="Times New Roman" w:hAnsi="Times New Roman" w:cs="Times New Roman"/>
          <w:color w:val="222222"/>
          <w:sz w:val="24"/>
          <w:szCs w:val="24"/>
        </w:rPr>
        <w:t xml:space="preserve"> depending on their country of </w:t>
      </w:r>
      <w:r w:rsidR="00670B02">
        <w:rPr>
          <w:rFonts w:ascii="Times New Roman" w:eastAsia="Times New Roman" w:hAnsi="Times New Roman" w:cs="Times New Roman"/>
          <w:color w:val="222222"/>
          <w:sz w:val="24"/>
          <w:szCs w:val="24"/>
        </w:rPr>
        <w:t>residence</w:t>
      </w:r>
      <w:r w:rsidR="002376BA">
        <w:rPr>
          <w:rFonts w:ascii="Times New Roman" w:eastAsia="Times New Roman" w:hAnsi="Times New Roman" w:cs="Times New Roman"/>
          <w:color w:val="222222"/>
          <w:sz w:val="24"/>
          <w:szCs w:val="24"/>
        </w:rPr>
        <w:t xml:space="preserve">.  </w:t>
      </w:r>
      <w:r w:rsidR="00925A46">
        <w:rPr>
          <w:rFonts w:ascii="Times New Roman" w:eastAsia="Times New Roman" w:hAnsi="Times New Roman" w:cs="Times New Roman"/>
          <w:color w:val="222222"/>
          <w:sz w:val="24"/>
          <w:szCs w:val="24"/>
        </w:rPr>
        <w:t xml:space="preserve">To realize this goal, we will develop a suite of </w:t>
      </w:r>
      <w:r w:rsidR="003C2EB3">
        <w:rPr>
          <w:rFonts w:ascii="Times New Roman" w:eastAsia="Times New Roman" w:hAnsi="Times New Roman" w:cs="Times New Roman"/>
          <w:color w:val="222222"/>
          <w:sz w:val="24"/>
          <w:szCs w:val="24"/>
        </w:rPr>
        <w:t>performant high availability applications.</w:t>
      </w:r>
    </w:p>
    <w:p w14:paraId="723D9D46" w14:textId="4300B608" w:rsidR="00412996" w:rsidRDefault="00EF168E" w:rsidP="00C81D16">
      <w:pPr>
        <w:shd w:val="clear" w:color="auto" w:fill="FFFFFF" w:themeFill="background1"/>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Customer-facing</w:t>
      </w:r>
      <w:r w:rsidR="00BA28A8">
        <w:rPr>
          <w:rFonts w:ascii="Times New Roman" w:eastAsia="Times New Roman" w:hAnsi="Times New Roman" w:cs="Times New Roman"/>
          <w:color w:val="222222"/>
          <w:sz w:val="24"/>
          <w:szCs w:val="24"/>
        </w:rPr>
        <w:t xml:space="preserve"> applications will be migrated to </w:t>
      </w:r>
      <w:r w:rsidR="001A6985">
        <w:rPr>
          <w:rFonts w:ascii="Times New Roman" w:eastAsia="Times New Roman" w:hAnsi="Times New Roman" w:cs="Times New Roman"/>
          <w:color w:val="222222"/>
          <w:sz w:val="24"/>
          <w:szCs w:val="24"/>
        </w:rPr>
        <w:t>a cloud service provider first</w:t>
      </w:r>
      <w:r w:rsidR="00902B9E">
        <w:rPr>
          <w:rFonts w:ascii="Times New Roman" w:eastAsia="Times New Roman" w:hAnsi="Times New Roman" w:cs="Times New Roman"/>
          <w:color w:val="222222"/>
          <w:sz w:val="24"/>
          <w:szCs w:val="24"/>
        </w:rPr>
        <w:t>.  I</w:t>
      </w:r>
      <w:r w:rsidR="00E54012" w:rsidRPr="00E54012">
        <w:rPr>
          <w:rFonts w:ascii="Times New Roman" w:eastAsia="Times New Roman" w:hAnsi="Times New Roman" w:cs="Times New Roman"/>
          <w:color w:val="222222"/>
          <w:sz w:val="24"/>
          <w:szCs w:val="24"/>
        </w:rPr>
        <w:t xml:space="preserve">nternal systems used by EmDeployment staff like customer relationship management (CRM) and Human Resources (HR) systems do not require </w:t>
      </w:r>
      <w:r w:rsidR="67643D4B" w:rsidRPr="75398518">
        <w:rPr>
          <w:rFonts w:ascii="Times New Roman" w:eastAsia="Times New Roman" w:hAnsi="Times New Roman" w:cs="Times New Roman"/>
          <w:color w:val="222222"/>
          <w:sz w:val="24"/>
          <w:szCs w:val="24"/>
        </w:rPr>
        <w:t xml:space="preserve">the same </w:t>
      </w:r>
      <w:r w:rsidR="00E54012" w:rsidRPr="00E54012">
        <w:rPr>
          <w:rFonts w:ascii="Times New Roman" w:eastAsia="Times New Roman" w:hAnsi="Times New Roman" w:cs="Times New Roman"/>
          <w:color w:val="222222"/>
          <w:sz w:val="24"/>
          <w:szCs w:val="24"/>
        </w:rPr>
        <w:t xml:space="preserve">high availability and </w:t>
      </w:r>
      <w:r w:rsidR="67643D4B" w:rsidRPr="75398518">
        <w:rPr>
          <w:rFonts w:ascii="Times New Roman" w:eastAsia="Times New Roman" w:hAnsi="Times New Roman" w:cs="Times New Roman"/>
          <w:color w:val="222222"/>
          <w:sz w:val="24"/>
          <w:szCs w:val="24"/>
        </w:rPr>
        <w:t>performance as external customers a</w:t>
      </w:r>
      <w:r w:rsidR="70211D06" w:rsidRPr="75398518">
        <w:rPr>
          <w:rFonts w:ascii="Times New Roman" w:eastAsia="Times New Roman" w:hAnsi="Times New Roman" w:cs="Times New Roman"/>
          <w:color w:val="222222"/>
          <w:sz w:val="24"/>
          <w:szCs w:val="24"/>
        </w:rPr>
        <w:t xml:space="preserve">nd </w:t>
      </w:r>
      <w:r w:rsidR="00E54012" w:rsidRPr="00E54012">
        <w:rPr>
          <w:rFonts w:ascii="Times New Roman" w:eastAsia="Times New Roman" w:hAnsi="Times New Roman" w:cs="Times New Roman"/>
          <w:color w:val="222222"/>
          <w:sz w:val="24"/>
          <w:szCs w:val="24"/>
        </w:rPr>
        <w:t xml:space="preserve">will not be part of the first systems to migrate.  </w:t>
      </w:r>
      <w:r w:rsidR="00902B9E">
        <w:rPr>
          <w:rFonts w:ascii="Times New Roman" w:eastAsia="Times New Roman" w:hAnsi="Times New Roman" w:cs="Times New Roman"/>
          <w:color w:val="222222"/>
          <w:sz w:val="24"/>
          <w:szCs w:val="24"/>
        </w:rPr>
        <w:t>By focusing on externally facing systems</w:t>
      </w:r>
      <w:r w:rsidR="0058445E">
        <w:rPr>
          <w:rFonts w:ascii="Times New Roman" w:eastAsia="Times New Roman" w:hAnsi="Times New Roman" w:cs="Times New Roman"/>
          <w:color w:val="222222"/>
          <w:sz w:val="24"/>
          <w:szCs w:val="24"/>
        </w:rPr>
        <w:t xml:space="preserve">, we can increase customer subscriptions </w:t>
      </w:r>
      <w:r w:rsidR="00E54012" w:rsidRPr="00E54012">
        <w:rPr>
          <w:rFonts w:ascii="Times New Roman" w:eastAsia="Times New Roman" w:hAnsi="Times New Roman" w:cs="Times New Roman"/>
          <w:color w:val="222222"/>
          <w:sz w:val="24"/>
          <w:szCs w:val="24"/>
        </w:rPr>
        <w:t>and customer engagement. </w:t>
      </w:r>
    </w:p>
    <w:p w14:paraId="6F04898F" w14:textId="77777777" w:rsidR="00412996" w:rsidRDefault="00412996" w:rsidP="00C81D16">
      <w:pPr>
        <w:shd w:val="clear" w:color="auto" w:fill="FFFFFF" w:themeFill="background1"/>
        <w:spacing w:after="0" w:line="480" w:lineRule="auto"/>
        <w:ind w:firstLine="720"/>
        <w:rPr>
          <w:rFonts w:ascii="Times New Roman" w:eastAsia="Times New Roman" w:hAnsi="Times New Roman" w:cs="Times New Roman"/>
          <w:color w:val="222222"/>
          <w:sz w:val="24"/>
          <w:szCs w:val="24"/>
        </w:rPr>
      </w:pPr>
    </w:p>
    <w:p w14:paraId="4BC5C620" w14:textId="77777777" w:rsidR="00412996" w:rsidRPr="00E54012" w:rsidRDefault="00412996" w:rsidP="00C81D16">
      <w:pPr>
        <w:shd w:val="clear" w:color="auto" w:fill="FFFFFF" w:themeFill="background1"/>
        <w:spacing w:after="0" w:line="480" w:lineRule="auto"/>
        <w:ind w:firstLine="720"/>
        <w:rPr>
          <w:rFonts w:ascii="Times New Roman" w:eastAsia="Times New Roman" w:hAnsi="Times New Roman" w:cs="Times New Roman"/>
          <w:color w:val="222222"/>
          <w:sz w:val="24"/>
          <w:szCs w:val="24"/>
        </w:rPr>
      </w:pPr>
    </w:p>
    <w:p w14:paraId="28BE95E9" w14:textId="40A54414" w:rsidR="008B3C94" w:rsidRPr="008B3C94" w:rsidRDefault="008B3C94" w:rsidP="00C81D16">
      <w:pPr>
        <w:shd w:val="clear" w:color="auto" w:fill="FFFFFF" w:themeFill="background1"/>
        <w:spacing w:after="0" w:line="480" w:lineRule="auto"/>
        <w:rPr>
          <w:b/>
          <w:bCs/>
        </w:rPr>
      </w:pPr>
      <w:r w:rsidRPr="008B3C94">
        <w:rPr>
          <w:rFonts w:ascii="Times New Roman" w:eastAsia="Times New Roman" w:hAnsi="Times New Roman" w:cs="Times New Roman"/>
          <w:b/>
          <w:bCs/>
          <w:color w:val="222222"/>
          <w:sz w:val="24"/>
          <w:szCs w:val="24"/>
        </w:rPr>
        <w:lastRenderedPageBreak/>
        <w:t>Analysis of Current Problems</w:t>
      </w:r>
      <w:r w:rsidR="00E54012" w:rsidRPr="008B3C94">
        <w:rPr>
          <w:rFonts w:ascii="Times New Roman" w:eastAsia="Times New Roman" w:hAnsi="Times New Roman" w:cs="Times New Roman"/>
          <w:b/>
          <w:bCs/>
          <w:color w:val="222222"/>
          <w:sz w:val="24"/>
          <w:szCs w:val="24"/>
        </w:rPr>
        <w:t> </w:t>
      </w:r>
      <w:r w:rsidR="00E54012" w:rsidRPr="008B3C94">
        <w:rPr>
          <w:b/>
          <w:bCs/>
        </w:rPr>
        <w:tab/>
      </w:r>
    </w:p>
    <w:p w14:paraId="1EA91B0E" w14:textId="1623C96B" w:rsidR="00E54012" w:rsidRPr="00E54012" w:rsidRDefault="2A1A4000" w:rsidP="00C81D16">
      <w:pPr>
        <w:shd w:val="clear" w:color="auto" w:fill="FFFFFF" w:themeFill="background1"/>
        <w:spacing w:after="0" w:line="480" w:lineRule="auto"/>
        <w:ind w:firstLine="720"/>
        <w:rPr>
          <w:rFonts w:ascii="Times New Roman" w:eastAsia="Times New Roman" w:hAnsi="Times New Roman" w:cs="Times New Roman"/>
          <w:color w:val="222222"/>
          <w:sz w:val="24"/>
          <w:szCs w:val="24"/>
        </w:rPr>
      </w:pPr>
      <w:r w:rsidRPr="2E2520EA">
        <w:rPr>
          <w:rFonts w:ascii="Times New Roman" w:eastAsia="Times New Roman" w:hAnsi="Times New Roman" w:cs="Times New Roman"/>
          <w:color w:val="222222"/>
          <w:sz w:val="24"/>
          <w:szCs w:val="24"/>
        </w:rPr>
        <w:t>Our</w:t>
      </w:r>
      <w:r w:rsidR="00E54012" w:rsidRPr="2E2520EA">
        <w:rPr>
          <w:rFonts w:ascii="Times New Roman" w:eastAsia="Times New Roman" w:hAnsi="Times New Roman" w:cs="Times New Roman"/>
          <w:color w:val="222222"/>
          <w:sz w:val="24"/>
          <w:szCs w:val="24"/>
        </w:rPr>
        <w:t xml:space="preserve"> </w:t>
      </w:r>
      <w:r w:rsidR="00CD7093" w:rsidRPr="2E2520EA">
        <w:rPr>
          <w:rFonts w:ascii="Times New Roman" w:eastAsia="Times New Roman" w:hAnsi="Times New Roman" w:cs="Times New Roman"/>
          <w:color w:val="222222"/>
          <w:sz w:val="24"/>
          <w:szCs w:val="24"/>
        </w:rPr>
        <w:t>on-premises</w:t>
      </w:r>
      <w:r w:rsidR="00E54012" w:rsidRPr="2E2520EA">
        <w:rPr>
          <w:rFonts w:ascii="Times New Roman" w:eastAsia="Times New Roman" w:hAnsi="Times New Roman" w:cs="Times New Roman"/>
          <w:color w:val="222222"/>
          <w:sz w:val="24"/>
          <w:szCs w:val="24"/>
        </w:rPr>
        <w:t xml:space="preserve"> data center </w:t>
      </w:r>
      <w:r w:rsidR="00AF5BBF" w:rsidRPr="232796F4">
        <w:rPr>
          <w:rFonts w:ascii="Times New Roman" w:eastAsia="Times New Roman" w:hAnsi="Times New Roman" w:cs="Times New Roman"/>
          <w:color w:val="222222"/>
          <w:sz w:val="24"/>
          <w:szCs w:val="24"/>
        </w:rPr>
        <w:t xml:space="preserve">no longer </w:t>
      </w:r>
      <w:r w:rsidR="00E54012" w:rsidRPr="2E2520EA">
        <w:rPr>
          <w:rFonts w:ascii="Times New Roman" w:eastAsia="Times New Roman" w:hAnsi="Times New Roman" w:cs="Times New Roman"/>
          <w:color w:val="222222"/>
          <w:sz w:val="24"/>
          <w:szCs w:val="24"/>
        </w:rPr>
        <w:t>meet</w:t>
      </w:r>
      <w:r w:rsidR="0058445E">
        <w:rPr>
          <w:rFonts w:ascii="Times New Roman" w:eastAsia="Times New Roman" w:hAnsi="Times New Roman" w:cs="Times New Roman"/>
          <w:color w:val="222222"/>
          <w:sz w:val="24"/>
          <w:szCs w:val="24"/>
        </w:rPr>
        <w:t>s</w:t>
      </w:r>
      <w:r w:rsidR="00E54012" w:rsidRPr="2E2520EA">
        <w:rPr>
          <w:rFonts w:ascii="Times New Roman" w:eastAsia="Times New Roman" w:hAnsi="Times New Roman" w:cs="Times New Roman"/>
          <w:color w:val="222222"/>
          <w:sz w:val="24"/>
          <w:szCs w:val="24"/>
        </w:rPr>
        <w:t xml:space="preserve"> our</w:t>
      </w:r>
      <w:r w:rsidR="00E54012" w:rsidRPr="2E2520EA">
        <w:rPr>
          <w:rFonts w:ascii="Times New Roman" w:eastAsia="Times New Roman" w:hAnsi="Times New Roman" w:cs="Times New Roman"/>
          <w:color w:val="222222"/>
          <w:sz w:val="24"/>
          <w:szCs w:val="24"/>
        </w:rPr>
        <w:t xml:space="preserve"> </w:t>
      </w:r>
      <w:r w:rsidR="00E54012" w:rsidRPr="2E2520EA">
        <w:rPr>
          <w:rFonts w:ascii="Times New Roman" w:eastAsia="Times New Roman" w:hAnsi="Times New Roman" w:cs="Times New Roman"/>
          <w:color w:val="222222"/>
          <w:sz w:val="24"/>
          <w:szCs w:val="24"/>
        </w:rPr>
        <w:t>Information Technology (IT) needs.  </w:t>
      </w:r>
      <w:r w:rsidR="008B3C94">
        <w:rPr>
          <w:rFonts w:ascii="Times New Roman" w:eastAsia="Times New Roman" w:hAnsi="Times New Roman" w:cs="Times New Roman"/>
          <w:color w:val="222222"/>
          <w:sz w:val="24"/>
          <w:szCs w:val="24"/>
        </w:rPr>
        <w:t xml:space="preserve">Our current </w:t>
      </w:r>
      <w:r w:rsidR="001B212E">
        <w:rPr>
          <w:rFonts w:ascii="Times New Roman" w:eastAsia="Times New Roman" w:hAnsi="Times New Roman" w:cs="Times New Roman"/>
          <w:color w:val="222222"/>
          <w:sz w:val="24"/>
          <w:szCs w:val="24"/>
        </w:rPr>
        <w:t>infrastructure is in a</w:t>
      </w:r>
      <w:r w:rsidR="00E54012" w:rsidRPr="2E2520EA">
        <w:rPr>
          <w:rFonts w:ascii="Times New Roman" w:eastAsia="Times New Roman" w:hAnsi="Times New Roman" w:cs="Times New Roman"/>
          <w:color w:val="222222"/>
          <w:sz w:val="24"/>
          <w:szCs w:val="24"/>
        </w:rPr>
        <w:t xml:space="preserve"> single geographic locatio</w:t>
      </w:r>
      <w:r w:rsidR="001B212E">
        <w:rPr>
          <w:rFonts w:ascii="Times New Roman" w:eastAsia="Times New Roman" w:hAnsi="Times New Roman" w:cs="Times New Roman"/>
          <w:color w:val="222222"/>
          <w:sz w:val="24"/>
          <w:szCs w:val="24"/>
        </w:rPr>
        <w:t>n</w:t>
      </w:r>
      <w:r w:rsidR="005D4B25">
        <w:rPr>
          <w:rFonts w:ascii="Times New Roman" w:eastAsia="Times New Roman" w:hAnsi="Times New Roman" w:cs="Times New Roman"/>
          <w:color w:val="222222"/>
          <w:sz w:val="24"/>
          <w:szCs w:val="24"/>
        </w:rPr>
        <w:t xml:space="preserve">.  This has exacerbated </w:t>
      </w:r>
      <w:r w:rsidR="00AD4B3E">
        <w:rPr>
          <w:rFonts w:ascii="Times New Roman" w:eastAsia="Times New Roman" w:hAnsi="Times New Roman" w:cs="Times New Roman"/>
          <w:color w:val="222222"/>
          <w:sz w:val="24"/>
          <w:szCs w:val="24"/>
        </w:rPr>
        <w:t xml:space="preserve">the effects of extreme weather events and distributed denial of service (DDoS) attacks that </w:t>
      </w:r>
      <w:r w:rsidR="00B615B4">
        <w:rPr>
          <w:rFonts w:ascii="Times New Roman" w:eastAsia="Times New Roman" w:hAnsi="Times New Roman" w:cs="Times New Roman"/>
          <w:color w:val="222222"/>
          <w:sz w:val="24"/>
          <w:szCs w:val="24"/>
        </w:rPr>
        <w:t xml:space="preserve">in aggregate </w:t>
      </w:r>
      <w:r w:rsidR="006B2533">
        <w:rPr>
          <w:rFonts w:ascii="Times New Roman" w:eastAsia="Times New Roman" w:hAnsi="Times New Roman" w:cs="Times New Roman"/>
          <w:color w:val="222222"/>
          <w:sz w:val="24"/>
          <w:szCs w:val="24"/>
        </w:rPr>
        <w:t>have</w:t>
      </w:r>
      <w:r w:rsidR="00B615B4">
        <w:rPr>
          <w:rFonts w:ascii="Times New Roman" w:eastAsia="Times New Roman" w:hAnsi="Times New Roman" w:cs="Times New Roman"/>
          <w:color w:val="222222"/>
          <w:sz w:val="24"/>
          <w:szCs w:val="24"/>
        </w:rPr>
        <w:t xml:space="preserve"> made </w:t>
      </w:r>
      <w:r w:rsidR="006B2533">
        <w:rPr>
          <w:rFonts w:ascii="Times New Roman" w:eastAsia="Times New Roman" w:hAnsi="Times New Roman" w:cs="Times New Roman"/>
          <w:color w:val="222222"/>
          <w:sz w:val="24"/>
          <w:szCs w:val="24"/>
        </w:rPr>
        <w:t>the availability of our systems</w:t>
      </w:r>
      <w:r w:rsidR="00B615B4">
        <w:rPr>
          <w:rFonts w:ascii="Times New Roman" w:eastAsia="Times New Roman" w:hAnsi="Times New Roman" w:cs="Times New Roman"/>
          <w:color w:val="222222"/>
          <w:sz w:val="24"/>
          <w:szCs w:val="24"/>
        </w:rPr>
        <w:t xml:space="preserve"> only 99%</w:t>
      </w:r>
      <w:r w:rsidR="009D13D8">
        <w:rPr>
          <w:rFonts w:ascii="Times New Roman" w:eastAsia="Times New Roman" w:hAnsi="Times New Roman" w:cs="Times New Roman"/>
          <w:color w:val="222222"/>
          <w:sz w:val="24"/>
          <w:szCs w:val="24"/>
        </w:rPr>
        <w:t xml:space="preserve">, costing us </w:t>
      </w:r>
      <w:r w:rsidR="00DA6962">
        <w:rPr>
          <w:rFonts w:ascii="Times New Roman" w:eastAsia="Times New Roman" w:hAnsi="Times New Roman" w:cs="Times New Roman"/>
          <w:color w:val="222222"/>
          <w:sz w:val="24"/>
          <w:szCs w:val="24"/>
        </w:rPr>
        <w:t xml:space="preserve">an average of four days of </w:t>
      </w:r>
      <w:r w:rsidR="005E4A95">
        <w:rPr>
          <w:rFonts w:ascii="Times New Roman" w:eastAsia="Times New Roman" w:hAnsi="Times New Roman" w:cs="Times New Roman"/>
          <w:color w:val="222222"/>
          <w:sz w:val="24"/>
          <w:szCs w:val="24"/>
        </w:rPr>
        <w:t>downtime</w:t>
      </w:r>
      <w:r w:rsidR="00DA6962">
        <w:rPr>
          <w:rFonts w:ascii="Times New Roman" w:eastAsia="Times New Roman" w:hAnsi="Times New Roman" w:cs="Times New Roman"/>
          <w:color w:val="222222"/>
          <w:sz w:val="24"/>
          <w:szCs w:val="24"/>
        </w:rPr>
        <w:t xml:space="preserve"> per year</w:t>
      </w:r>
      <w:r w:rsidR="00997733">
        <w:rPr>
          <w:rFonts w:ascii="Times New Roman" w:eastAsia="Times New Roman" w:hAnsi="Times New Roman" w:cs="Times New Roman"/>
          <w:color w:val="222222"/>
          <w:sz w:val="24"/>
          <w:szCs w:val="24"/>
        </w:rPr>
        <w:t xml:space="preserve"> </w:t>
      </w:r>
      <w:r w:rsidR="00FC20B2">
        <w:t>(</w:t>
      </w:r>
      <w:proofErr w:type="spellStart"/>
      <w:r w:rsidR="00FC20B2" w:rsidRPr="00997733">
        <w:rPr>
          <w:rFonts w:ascii="Times New Roman" w:eastAsia="Times New Roman" w:hAnsi="Times New Roman" w:cs="Times New Roman"/>
          <w:color w:val="222222"/>
          <w:sz w:val="24"/>
          <w:szCs w:val="24"/>
        </w:rPr>
        <w:t>Lerena</w:t>
      </w:r>
      <w:proofErr w:type="spellEnd"/>
      <w:r w:rsidR="00FC20B2" w:rsidRPr="00997733">
        <w:rPr>
          <w:rFonts w:ascii="Times New Roman" w:eastAsia="Times New Roman" w:hAnsi="Times New Roman" w:cs="Times New Roman"/>
          <w:color w:val="222222"/>
          <w:sz w:val="24"/>
          <w:szCs w:val="24"/>
        </w:rPr>
        <w:t>, 2022)</w:t>
      </w:r>
      <w:r w:rsidR="00997733">
        <w:rPr>
          <w:rFonts w:ascii="Times New Roman" w:eastAsia="Times New Roman" w:hAnsi="Times New Roman" w:cs="Times New Roman"/>
          <w:color w:val="222222"/>
          <w:sz w:val="24"/>
          <w:szCs w:val="24"/>
        </w:rPr>
        <w:t>.</w:t>
      </w:r>
      <w:r w:rsidR="002C469D">
        <w:rPr>
          <w:rFonts w:ascii="Times New Roman" w:eastAsia="Times New Roman" w:hAnsi="Times New Roman" w:cs="Times New Roman"/>
          <w:color w:val="222222"/>
          <w:sz w:val="24"/>
          <w:szCs w:val="24"/>
        </w:rPr>
        <w:t xml:space="preserve">  </w:t>
      </w:r>
      <w:r w:rsidR="006812BF">
        <w:rPr>
          <w:rFonts w:ascii="Times New Roman" w:eastAsia="Times New Roman" w:hAnsi="Times New Roman" w:cs="Times New Roman"/>
          <w:color w:val="222222"/>
          <w:sz w:val="24"/>
          <w:szCs w:val="24"/>
        </w:rPr>
        <w:t>In addition, o</w:t>
      </w:r>
      <w:r w:rsidR="005E6564">
        <w:rPr>
          <w:rFonts w:ascii="Times New Roman" w:eastAsia="Times New Roman" w:hAnsi="Times New Roman" w:cs="Times New Roman"/>
          <w:color w:val="222222"/>
          <w:sz w:val="24"/>
          <w:szCs w:val="24"/>
        </w:rPr>
        <w:t xml:space="preserve">ur </w:t>
      </w:r>
      <w:r w:rsidR="006812BF">
        <w:rPr>
          <w:rFonts w:ascii="Times New Roman" w:eastAsia="Times New Roman" w:hAnsi="Times New Roman" w:cs="Times New Roman"/>
          <w:color w:val="222222"/>
          <w:sz w:val="24"/>
          <w:szCs w:val="24"/>
        </w:rPr>
        <w:t>global</w:t>
      </w:r>
      <w:r w:rsidR="00656590">
        <w:rPr>
          <w:rFonts w:ascii="Times New Roman" w:eastAsia="Times New Roman" w:hAnsi="Times New Roman" w:cs="Times New Roman"/>
          <w:color w:val="222222"/>
          <w:sz w:val="24"/>
          <w:szCs w:val="24"/>
        </w:rPr>
        <w:t xml:space="preserve"> business </w:t>
      </w:r>
      <w:r w:rsidR="006812BF">
        <w:rPr>
          <w:rFonts w:ascii="Times New Roman" w:eastAsia="Times New Roman" w:hAnsi="Times New Roman" w:cs="Times New Roman"/>
          <w:color w:val="222222"/>
          <w:sz w:val="24"/>
          <w:szCs w:val="24"/>
        </w:rPr>
        <w:t xml:space="preserve">growth </w:t>
      </w:r>
      <w:r w:rsidR="00656590">
        <w:rPr>
          <w:rFonts w:ascii="Times New Roman" w:eastAsia="Times New Roman" w:hAnsi="Times New Roman" w:cs="Times New Roman"/>
          <w:color w:val="222222"/>
          <w:sz w:val="24"/>
          <w:szCs w:val="24"/>
        </w:rPr>
        <w:t xml:space="preserve">is suffering </w:t>
      </w:r>
      <w:r w:rsidR="00EB3872">
        <w:rPr>
          <w:rFonts w:ascii="Times New Roman" w:eastAsia="Times New Roman" w:hAnsi="Times New Roman" w:cs="Times New Roman"/>
          <w:color w:val="222222"/>
          <w:sz w:val="24"/>
          <w:szCs w:val="24"/>
        </w:rPr>
        <w:t>because internet</w:t>
      </w:r>
      <w:r w:rsidR="005E6564">
        <w:rPr>
          <w:rFonts w:ascii="Times New Roman" w:eastAsia="Times New Roman" w:hAnsi="Times New Roman" w:cs="Times New Roman"/>
          <w:color w:val="222222"/>
          <w:sz w:val="24"/>
          <w:szCs w:val="24"/>
        </w:rPr>
        <w:t xml:space="preserve"> traffic</w:t>
      </w:r>
      <w:r w:rsidR="00EE1192">
        <w:rPr>
          <w:rFonts w:ascii="Times New Roman" w:eastAsia="Times New Roman" w:hAnsi="Times New Roman" w:cs="Times New Roman"/>
          <w:color w:val="222222"/>
          <w:sz w:val="24"/>
          <w:szCs w:val="24"/>
        </w:rPr>
        <w:t xml:space="preserve"> </w:t>
      </w:r>
      <w:r w:rsidR="006812BF">
        <w:rPr>
          <w:rFonts w:ascii="Times New Roman" w:eastAsia="Times New Roman" w:hAnsi="Times New Roman" w:cs="Times New Roman"/>
          <w:color w:val="222222"/>
          <w:sz w:val="24"/>
          <w:szCs w:val="24"/>
        </w:rPr>
        <w:t xml:space="preserve">to countries like India or Korea </w:t>
      </w:r>
      <w:r w:rsidR="00EE1192">
        <w:rPr>
          <w:rFonts w:ascii="Times New Roman" w:eastAsia="Times New Roman" w:hAnsi="Times New Roman" w:cs="Times New Roman"/>
          <w:color w:val="222222"/>
          <w:sz w:val="24"/>
          <w:szCs w:val="24"/>
        </w:rPr>
        <w:t>is prone to</w:t>
      </w:r>
      <w:r w:rsidR="006C7E0E">
        <w:rPr>
          <w:rFonts w:ascii="Times New Roman" w:eastAsia="Times New Roman" w:hAnsi="Times New Roman" w:cs="Times New Roman"/>
          <w:color w:val="222222"/>
          <w:sz w:val="24"/>
          <w:szCs w:val="24"/>
        </w:rPr>
        <w:t xml:space="preserve"> high </w:t>
      </w:r>
      <w:r w:rsidR="00EE1192">
        <w:rPr>
          <w:rFonts w:ascii="Times New Roman" w:eastAsia="Times New Roman" w:hAnsi="Times New Roman" w:cs="Times New Roman"/>
          <w:color w:val="222222"/>
          <w:sz w:val="24"/>
          <w:szCs w:val="24"/>
        </w:rPr>
        <w:t xml:space="preserve">latency of more than 300 </w:t>
      </w:r>
      <w:r w:rsidR="006C7E0E">
        <w:rPr>
          <w:rFonts w:ascii="Times New Roman" w:eastAsia="Times New Roman" w:hAnsi="Times New Roman" w:cs="Times New Roman"/>
          <w:color w:val="222222"/>
          <w:sz w:val="24"/>
          <w:szCs w:val="24"/>
        </w:rPr>
        <w:t xml:space="preserve">milliseconds due to the geographic distance between </w:t>
      </w:r>
      <w:r w:rsidR="00CA681B">
        <w:rPr>
          <w:rFonts w:ascii="Times New Roman" w:eastAsia="Times New Roman" w:hAnsi="Times New Roman" w:cs="Times New Roman"/>
          <w:color w:val="222222"/>
          <w:sz w:val="24"/>
          <w:szCs w:val="24"/>
        </w:rPr>
        <w:t>our U.S. data center and customer endpoints in Asia</w:t>
      </w:r>
      <w:r w:rsidR="001A307E">
        <w:rPr>
          <w:rFonts w:ascii="Times New Roman" w:eastAsia="Times New Roman" w:hAnsi="Times New Roman" w:cs="Times New Roman"/>
          <w:color w:val="222222"/>
          <w:sz w:val="24"/>
          <w:szCs w:val="24"/>
        </w:rPr>
        <w:t xml:space="preserve"> (Ali</w:t>
      </w:r>
      <w:r w:rsidR="009E11C3">
        <w:rPr>
          <w:rFonts w:ascii="Times New Roman" w:eastAsia="Times New Roman" w:hAnsi="Times New Roman" w:cs="Times New Roman"/>
          <w:color w:val="222222"/>
          <w:sz w:val="24"/>
          <w:szCs w:val="24"/>
        </w:rPr>
        <w:t xml:space="preserve"> et al., 2017). </w:t>
      </w:r>
      <w:r w:rsidR="00102639">
        <w:rPr>
          <w:rFonts w:ascii="Times New Roman" w:eastAsia="Times New Roman" w:hAnsi="Times New Roman" w:cs="Times New Roman"/>
          <w:color w:val="222222"/>
          <w:sz w:val="24"/>
          <w:szCs w:val="24"/>
        </w:rPr>
        <w:t>This is causing customer complaints and loss of business.</w:t>
      </w:r>
      <w:r w:rsidR="009E11C3">
        <w:rPr>
          <w:rFonts w:ascii="Times New Roman" w:eastAsia="Times New Roman" w:hAnsi="Times New Roman" w:cs="Times New Roman"/>
          <w:color w:val="222222"/>
          <w:sz w:val="24"/>
          <w:szCs w:val="24"/>
        </w:rPr>
        <w:t xml:space="preserve"> Lastly, </w:t>
      </w:r>
      <w:r w:rsidR="00E54012" w:rsidRPr="2E2520EA">
        <w:rPr>
          <w:rFonts w:ascii="Times New Roman" w:eastAsia="Times New Roman" w:hAnsi="Times New Roman" w:cs="Times New Roman"/>
          <w:color w:val="222222"/>
          <w:sz w:val="24"/>
          <w:szCs w:val="24"/>
        </w:rPr>
        <w:t xml:space="preserve">Global </w:t>
      </w:r>
      <w:r w:rsidR="00E54012" w:rsidRPr="001B2ABB">
        <w:rPr>
          <w:rFonts w:ascii="Times New Roman" w:eastAsia="Times New Roman" w:hAnsi="Times New Roman" w:cs="Times New Roman"/>
          <w:color w:val="222222"/>
          <w:sz w:val="24"/>
          <w:szCs w:val="24"/>
        </w:rPr>
        <w:t>trends in regulatory requirements around data localization and data handling have become onerous in terms of compliance</w:t>
      </w:r>
      <w:r w:rsidR="00C26933" w:rsidRPr="001B2ABB">
        <w:rPr>
          <w:rFonts w:ascii="Times New Roman" w:eastAsia="Times New Roman" w:hAnsi="Times New Roman" w:cs="Times New Roman"/>
          <w:color w:val="222222"/>
          <w:sz w:val="24"/>
          <w:szCs w:val="24"/>
        </w:rPr>
        <w:t>, forcing us to expend resources on the legality of</w:t>
      </w:r>
      <w:r w:rsidR="005B24CF" w:rsidRPr="001B2ABB">
        <w:rPr>
          <w:rFonts w:ascii="Times New Roman" w:eastAsia="Times New Roman" w:hAnsi="Times New Roman" w:cs="Times New Roman"/>
          <w:color w:val="222222"/>
          <w:sz w:val="24"/>
          <w:szCs w:val="24"/>
        </w:rPr>
        <w:t xml:space="preserve"> operations rather than business growth</w:t>
      </w:r>
      <w:r w:rsidR="001B4089" w:rsidRPr="001B2ABB">
        <w:rPr>
          <w:rFonts w:ascii="Times New Roman" w:eastAsia="Times New Roman" w:hAnsi="Times New Roman" w:cs="Times New Roman"/>
          <w:color w:val="222222"/>
          <w:sz w:val="24"/>
          <w:szCs w:val="24"/>
        </w:rPr>
        <w:t xml:space="preserve">.  </w:t>
      </w:r>
      <w:r w:rsidR="00E54012" w:rsidRPr="001B2ABB">
        <w:rPr>
          <w:rFonts w:ascii="Times New Roman" w:eastAsia="Times New Roman" w:hAnsi="Times New Roman" w:cs="Times New Roman"/>
          <w:color w:val="222222"/>
          <w:sz w:val="24"/>
          <w:szCs w:val="24"/>
        </w:rPr>
        <w:t xml:space="preserve">Cloud hosting can solve these issues </w:t>
      </w:r>
      <w:r w:rsidR="00073C07" w:rsidRPr="001B2ABB">
        <w:rPr>
          <w:rFonts w:ascii="Times New Roman" w:eastAsia="Times New Roman" w:hAnsi="Times New Roman" w:cs="Times New Roman"/>
          <w:color w:val="222222"/>
          <w:sz w:val="24"/>
          <w:szCs w:val="24"/>
        </w:rPr>
        <w:t>if</w:t>
      </w:r>
      <w:r w:rsidR="00E54012" w:rsidRPr="001B2ABB">
        <w:rPr>
          <w:rFonts w:ascii="Times New Roman" w:eastAsia="Times New Roman" w:hAnsi="Times New Roman" w:cs="Times New Roman"/>
          <w:color w:val="222222"/>
          <w:sz w:val="24"/>
          <w:szCs w:val="24"/>
        </w:rPr>
        <w:t xml:space="preserve"> we </w:t>
      </w:r>
      <w:r w:rsidR="00FD4CF5">
        <w:rPr>
          <w:rFonts w:ascii="Times New Roman" w:eastAsia="Times New Roman" w:hAnsi="Times New Roman" w:cs="Times New Roman"/>
          <w:color w:val="222222"/>
          <w:sz w:val="24"/>
          <w:szCs w:val="24"/>
        </w:rPr>
        <w:t xml:space="preserve">deploy </w:t>
      </w:r>
      <w:r w:rsidR="00CD7093" w:rsidRPr="001B2ABB">
        <w:rPr>
          <w:rFonts w:ascii="Times New Roman" w:eastAsia="Times New Roman" w:hAnsi="Times New Roman" w:cs="Times New Roman"/>
          <w:color w:val="222222"/>
          <w:sz w:val="24"/>
          <w:szCs w:val="24"/>
        </w:rPr>
        <w:t xml:space="preserve">consistent </w:t>
      </w:r>
      <w:r w:rsidR="00E54012" w:rsidRPr="001B2ABB">
        <w:rPr>
          <w:rFonts w:ascii="Times New Roman" w:eastAsia="Times New Roman" w:hAnsi="Times New Roman" w:cs="Times New Roman"/>
          <w:color w:val="222222"/>
          <w:sz w:val="24"/>
          <w:szCs w:val="24"/>
        </w:rPr>
        <w:t>system architectures with those baseline requirements in mind.</w:t>
      </w:r>
      <w:r w:rsidR="00E54012" w:rsidRPr="2E2520EA">
        <w:rPr>
          <w:rFonts w:ascii="Times New Roman" w:eastAsia="Times New Roman" w:hAnsi="Times New Roman" w:cs="Times New Roman"/>
          <w:color w:val="222222"/>
          <w:sz w:val="24"/>
          <w:szCs w:val="24"/>
        </w:rPr>
        <w:t> </w:t>
      </w:r>
    </w:p>
    <w:p w14:paraId="326A2618" w14:textId="5EF60744" w:rsidR="744E628E" w:rsidRDefault="744E628E" w:rsidP="00C81D16">
      <w:pPr>
        <w:shd w:val="clear" w:color="auto" w:fill="FFFFFF" w:themeFill="background1"/>
        <w:spacing w:after="0" w:line="480" w:lineRule="auto"/>
        <w:rPr>
          <w:rFonts w:ascii="Times New Roman" w:eastAsia="Times New Roman" w:hAnsi="Times New Roman" w:cs="Times New Roman"/>
          <w:b/>
          <w:bCs/>
          <w:color w:val="222222"/>
          <w:sz w:val="24"/>
          <w:szCs w:val="24"/>
        </w:rPr>
      </w:pPr>
      <w:r w:rsidRPr="232796F4">
        <w:rPr>
          <w:rFonts w:ascii="Times New Roman" w:eastAsia="Times New Roman" w:hAnsi="Times New Roman" w:cs="Times New Roman"/>
          <w:b/>
          <w:bCs/>
          <w:color w:val="222222"/>
          <w:sz w:val="24"/>
          <w:szCs w:val="24"/>
        </w:rPr>
        <w:t>Greenfield</w:t>
      </w:r>
      <w:r w:rsidR="00B76C9F">
        <w:rPr>
          <w:rFonts w:ascii="Times New Roman" w:eastAsia="Times New Roman" w:hAnsi="Times New Roman" w:cs="Times New Roman"/>
          <w:b/>
          <w:bCs/>
          <w:color w:val="222222"/>
          <w:sz w:val="24"/>
          <w:szCs w:val="24"/>
        </w:rPr>
        <w:t xml:space="preserve"> Migration</w:t>
      </w:r>
    </w:p>
    <w:p w14:paraId="34CCFA79" w14:textId="3C37332D" w:rsidR="00E54012" w:rsidRDefault="00E54012" w:rsidP="00C81D16">
      <w:pPr>
        <w:shd w:val="clear" w:color="auto" w:fill="FFFFFF" w:themeFill="background1"/>
        <w:spacing w:after="0" w:line="480" w:lineRule="auto"/>
        <w:rPr>
          <w:rFonts w:ascii="Times New Roman" w:eastAsia="Times New Roman" w:hAnsi="Times New Roman" w:cs="Times New Roman"/>
          <w:color w:val="222222"/>
          <w:sz w:val="24"/>
          <w:szCs w:val="24"/>
        </w:rPr>
      </w:pPr>
      <w:r w:rsidRPr="00E54012">
        <w:rPr>
          <w:rFonts w:ascii="Times New Roman" w:eastAsia="Times New Roman" w:hAnsi="Times New Roman" w:cs="Times New Roman"/>
          <w:color w:val="222222"/>
          <w:sz w:val="24"/>
          <w:szCs w:val="24"/>
        </w:rPr>
        <w:t> </w:t>
      </w:r>
      <w:r>
        <w:tab/>
      </w:r>
      <w:r w:rsidRPr="00E54012">
        <w:rPr>
          <w:rFonts w:ascii="Times New Roman" w:eastAsia="Times New Roman" w:hAnsi="Times New Roman" w:cs="Times New Roman"/>
          <w:color w:val="222222"/>
          <w:sz w:val="24"/>
          <w:szCs w:val="24"/>
        </w:rPr>
        <w:t>The migration method of IT systems will use a greenfield approach</w:t>
      </w:r>
      <w:r w:rsidR="000E1111">
        <w:rPr>
          <w:rFonts w:ascii="Times New Roman" w:eastAsia="Times New Roman" w:hAnsi="Times New Roman" w:cs="Times New Roman"/>
          <w:color w:val="222222"/>
          <w:sz w:val="24"/>
          <w:szCs w:val="24"/>
        </w:rPr>
        <w:t xml:space="preserve"> </w:t>
      </w:r>
      <w:r w:rsidR="000E1111" w:rsidRPr="00E54012">
        <w:rPr>
          <w:rFonts w:ascii="Times New Roman" w:eastAsia="Times New Roman" w:hAnsi="Times New Roman" w:cs="Times New Roman"/>
          <w:color w:val="222222"/>
          <w:sz w:val="24"/>
          <w:szCs w:val="24"/>
        </w:rPr>
        <w:t>(Sharma, 2020</w:t>
      </w:r>
      <w:r w:rsidR="000E1111" w:rsidRPr="75398518">
        <w:rPr>
          <w:rFonts w:ascii="Times New Roman" w:eastAsia="Times New Roman" w:hAnsi="Times New Roman" w:cs="Times New Roman"/>
          <w:color w:val="222222"/>
          <w:sz w:val="24"/>
          <w:szCs w:val="24"/>
        </w:rPr>
        <w:t>)</w:t>
      </w:r>
      <w:r w:rsidR="000E1111">
        <w:rPr>
          <w:rFonts w:ascii="Times New Roman" w:eastAsia="Times New Roman" w:hAnsi="Times New Roman" w:cs="Times New Roman"/>
          <w:color w:val="222222"/>
          <w:sz w:val="24"/>
          <w:szCs w:val="24"/>
        </w:rPr>
        <w:t xml:space="preserve">. By redesigning legacy applications in a cloud environment, we </w:t>
      </w:r>
      <w:r w:rsidR="00072720">
        <w:rPr>
          <w:rFonts w:ascii="Times New Roman" w:eastAsia="Times New Roman" w:hAnsi="Times New Roman" w:cs="Times New Roman"/>
          <w:color w:val="222222"/>
          <w:sz w:val="24"/>
          <w:szCs w:val="24"/>
        </w:rPr>
        <w:t>abandon</w:t>
      </w:r>
      <w:r w:rsidR="00216404">
        <w:rPr>
          <w:rFonts w:ascii="Times New Roman" w:eastAsia="Times New Roman" w:hAnsi="Times New Roman" w:cs="Times New Roman"/>
          <w:color w:val="222222"/>
          <w:sz w:val="24"/>
          <w:szCs w:val="24"/>
        </w:rPr>
        <w:t xml:space="preserve"> any dependencies </w:t>
      </w:r>
      <w:r w:rsidR="009D3F91">
        <w:rPr>
          <w:rFonts w:ascii="Times New Roman" w:eastAsia="Times New Roman" w:hAnsi="Times New Roman" w:cs="Times New Roman"/>
          <w:color w:val="222222"/>
          <w:sz w:val="24"/>
          <w:szCs w:val="24"/>
        </w:rPr>
        <w:t xml:space="preserve">on our existing outdated technology and start fresh using the </w:t>
      </w:r>
      <w:r w:rsidR="009D3F91" w:rsidRPr="00E54012">
        <w:rPr>
          <w:rFonts w:ascii="Times New Roman" w:eastAsia="Times New Roman" w:hAnsi="Times New Roman" w:cs="Times New Roman"/>
          <w:color w:val="222222"/>
          <w:sz w:val="24"/>
          <w:szCs w:val="24"/>
        </w:rPr>
        <w:t>scalable, innovative, and optimized technologies available in the cloud</w:t>
      </w:r>
      <w:r w:rsidR="009D3F91">
        <w:rPr>
          <w:rFonts w:ascii="Times New Roman" w:eastAsia="Times New Roman" w:hAnsi="Times New Roman" w:cs="Times New Roman"/>
          <w:color w:val="222222"/>
          <w:sz w:val="24"/>
          <w:szCs w:val="24"/>
        </w:rPr>
        <w:t xml:space="preserve">.  </w:t>
      </w:r>
      <w:r w:rsidR="00274AD1">
        <w:rPr>
          <w:rFonts w:ascii="Times New Roman" w:eastAsia="Times New Roman" w:hAnsi="Times New Roman" w:cs="Times New Roman"/>
          <w:color w:val="222222"/>
          <w:sz w:val="24"/>
          <w:szCs w:val="24"/>
        </w:rPr>
        <w:t>Although this will require new policies and practices</w:t>
      </w:r>
      <w:r w:rsidR="0057465B">
        <w:rPr>
          <w:rFonts w:ascii="Times New Roman" w:eastAsia="Times New Roman" w:hAnsi="Times New Roman" w:cs="Times New Roman"/>
          <w:color w:val="222222"/>
          <w:sz w:val="24"/>
          <w:szCs w:val="24"/>
        </w:rPr>
        <w:t xml:space="preserve"> as well as</w:t>
      </w:r>
      <w:r w:rsidR="00FD4CF5">
        <w:rPr>
          <w:rFonts w:ascii="Times New Roman" w:eastAsia="Times New Roman" w:hAnsi="Times New Roman" w:cs="Times New Roman"/>
          <w:color w:val="222222"/>
          <w:sz w:val="24"/>
          <w:szCs w:val="24"/>
        </w:rPr>
        <w:t xml:space="preserve"> reskilling staff or hiring</w:t>
      </w:r>
      <w:r w:rsidR="0057465B">
        <w:rPr>
          <w:rFonts w:ascii="Times New Roman" w:eastAsia="Times New Roman" w:hAnsi="Times New Roman" w:cs="Times New Roman"/>
          <w:color w:val="222222"/>
          <w:sz w:val="24"/>
          <w:szCs w:val="24"/>
        </w:rPr>
        <w:t xml:space="preserve"> new cloud solutions architects, it will </w:t>
      </w:r>
      <w:r w:rsidR="00AB5BFC">
        <w:rPr>
          <w:rFonts w:ascii="Times New Roman" w:eastAsia="Times New Roman" w:hAnsi="Times New Roman" w:cs="Times New Roman"/>
          <w:color w:val="222222"/>
          <w:sz w:val="24"/>
          <w:szCs w:val="24"/>
        </w:rPr>
        <w:t xml:space="preserve">allow us to create applications with our </w:t>
      </w:r>
      <w:r w:rsidR="00DE44DC">
        <w:rPr>
          <w:rFonts w:ascii="Times New Roman" w:eastAsia="Times New Roman" w:hAnsi="Times New Roman" w:cs="Times New Roman"/>
          <w:color w:val="222222"/>
          <w:sz w:val="24"/>
          <w:szCs w:val="24"/>
        </w:rPr>
        <w:t xml:space="preserve">technology </w:t>
      </w:r>
      <w:r w:rsidR="00AB5BFC">
        <w:rPr>
          <w:rFonts w:ascii="Times New Roman" w:eastAsia="Times New Roman" w:hAnsi="Times New Roman" w:cs="Times New Roman"/>
          <w:color w:val="222222"/>
          <w:sz w:val="24"/>
          <w:szCs w:val="24"/>
        </w:rPr>
        <w:t xml:space="preserve">goals </w:t>
      </w:r>
      <w:r w:rsidR="00DE44DC">
        <w:rPr>
          <w:rFonts w:ascii="Times New Roman" w:eastAsia="Times New Roman" w:hAnsi="Times New Roman" w:cs="Times New Roman"/>
          <w:color w:val="222222"/>
          <w:sz w:val="24"/>
          <w:szCs w:val="24"/>
        </w:rPr>
        <w:t xml:space="preserve">of high availability and increased performance </w:t>
      </w:r>
      <w:r w:rsidR="00AB5BFC">
        <w:rPr>
          <w:rFonts w:ascii="Times New Roman" w:eastAsia="Times New Roman" w:hAnsi="Times New Roman" w:cs="Times New Roman"/>
          <w:color w:val="222222"/>
          <w:sz w:val="24"/>
          <w:szCs w:val="24"/>
        </w:rPr>
        <w:t xml:space="preserve">in mind instead of lifting and shifting our current </w:t>
      </w:r>
      <w:r w:rsidR="00DE44DC">
        <w:rPr>
          <w:rFonts w:ascii="Times New Roman" w:eastAsia="Times New Roman" w:hAnsi="Times New Roman" w:cs="Times New Roman"/>
          <w:color w:val="222222"/>
          <w:sz w:val="24"/>
          <w:szCs w:val="24"/>
        </w:rPr>
        <w:t>IT problems to a new environment.</w:t>
      </w:r>
      <w:r w:rsidR="005571EA">
        <w:rPr>
          <w:rFonts w:ascii="Times New Roman" w:eastAsia="Times New Roman" w:hAnsi="Times New Roman" w:cs="Times New Roman"/>
          <w:color w:val="222222"/>
          <w:sz w:val="24"/>
          <w:szCs w:val="24"/>
        </w:rPr>
        <w:t xml:space="preserve">  </w:t>
      </w:r>
    </w:p>
    <w:p w14:paraId="701656B8" w14:textId="77777777" w:rsidR="00FD4CF5" w:rsidRDefault="00FD4CF5" w:rsidP="00C81D16">
      <w:pPr>
        <w:shd w:val="clear" w:color="auto" w:fill="FFFFFF" w:themeFill="background1"/>
        <w:spacing w:after="0" w:line="480" w:lineRule="auto"/>
        <w:rPr>
          <w:rFonts w:ascii="Times New Roman" w:eastAsia="Times New Roman" w:hAnsi="Times New Roman" w:cs="Times New Roman"/>
          <w:color w:val="222222"/>
          <w:sz w:val="24"/>
          <w:szCs w:val="24"/>
        </w:rPr>
      </w:pPr>
    </w:p>
    <w:p w14:paraId="23139FAB" w14:textId="77777777" w:rsidR="00FD4CF5" w:rsidRPr="00E54012" w:rsidRDefault="00FD4CF5" w:rsidP="00C81D16">
      <w:pPr>
        <w:shd w:val="clear" w:color="auto" w:fill="FFFFFF" w:themeFill="background1"/>
        <w:spacing w:after="0" w:line="480" w:lineRule="auto"/>
        <w:rPr>
          <w:rFonts w:ascii="Times New Roman" w:eastAsia="Times New Roman" w:hAnsi="Times New Roman" w:cs="Times New Roman"/>
          <w:color w:val="222222"/>
          <w:sz w:val="24"/>
          <w:szCs w:val="24"/>
        </w:rPr>
      </w:pPr>
    </w:p>
    <w:p w14:paraId="3DE82155" w14:textId="2678379B" w:rsidR="32B56D0D" w:rsidRPr="002141DF" w:rsidRDefault="00CF3A95" w:rsidP="00C81D16">
      <w:pPr>
        <w:shd w:val="clear" w:color="auto" w:fill="FFFFFF" w:themeFill="background1"/>
        <w:spacing w:after="0" w:line="480" w:lineRule="auto"/>
        <w:rPr>
          <w:rFonts w:ascii="Times New Roman" w:eastAsia="Times New Roman" w:hAnsi="Times New Roman" w:cs="Times New Roman"/>
          <w:b/>
          <w:bCs/>
          <w:color w:val="222222"/>
          <w:sz w:val="24"/>
          <w:szCs w:val="24"/>
        </w:rPr>
      </w:pPr>
      <w:r w:rsidRPr="002141DF">
        <w:rPr>
          <w:rFonts w:ascii="Times New Roman" w:eastAsia="Times New Roman" w:hAnsi="Times New Roman" w:cs="Times New Roman"/>
          <w:b/>
          <w:bCs/>
          <w:color w:val="222222"/>
          <w:sz w:val="24"/>
          <w:szCs w:val="24"/>
        </w:rPr>
        <w:lastRenderedPageBreak/>
        <w:t>Reference Archi</w:t>
      </w:r>
      <w:r w:rsidR="002141DF" w:rsidRPr="002141DF">
        <w:rPr>
          <w:rFonts w:ascii="Times New Roman" w:eastAsia="Times New Roman" w:hAnsi="Times New Roman" w:cs="Times New Roman"/>
          <w:b/>
          <w:bCs/>
          <w:color w:val="222222"/>
          <w:sz w:val="24"/>
          <w:szCs w:val="24"/>
        </w:rPr>
        <w:t>tecture</w:t>
      </w:r>
    </w:p>
    <w:p w14:paraId="5DFFFEFA" w14:textId="2C63BBA3" w:rsidR="00E54012" w:rsidRPr="00E54012" w:rsidRDefault="00E54012" w:rsidP="00C81D16">
      <w:pPr>
        <w:shd w:val="clear" w:color="auto" w:fill="FFFFFF" w:themeFill="background1"/>
        <w:spacing w:after="0" w:line="480" w:lineRule="auto"/>
        <w:rPr>
          <w:rFonts w:ascii="Times New Roman" w:eastAsia="Times New Roman" w:hAnsi="Times New Roman" w:cs="Times New Roman"/>
          <w:color w:val="222222"/>
          <w:sz w:val="24"/>
          <w:szCs w:val="24"/>
        </w:rPr>
      </w:pPr>
      <w:r w:rsidRPr="00E54012">
        <w:rPr>
          <w:rFonts w:ascii="Times New Roman" w:eastAsia="Times New Roman" w:hAnsi="Times New Roman" w:cs="Times New Roman"/>
          <w:color w:val="222222"/>
          <w:sz w:val="24"/>
          <w:szCs w:val="24"/>
        </w:rPr>
        <w:t> </w:t>
      </w:r>
      <w:r>
        <w:tab/>
      </w:r>
      <w:r w:rsidRPr="00DE44DC">
        <w:rPr>
          <w:rFonts w:ascii="Times New Roman" w:eastAsia="Times New Roman" w:hAnsi="Times New Roman" w:cs="Times New Roman"/>
          <w:color w:val="222222"/>
          <w:sz w:val="24"/>
          <w:szCs w:val="24"/>
        </w:rPr>
        <w:t>Every</w:t>
      </w:r>
      <w:r w:rsidRPr="00E54012">
        <w:rPr>
          <w:rFonts w:ascii="Times New Roman" w:eastAsia="Times New Roman" w:hAnsi="Times New Roman" w:cs="Times New Roman"/>
          <w:color w:val="222222"/>
          <w:sz w:val="24"/>
          <w:szCs w:val="24"/>
        </w:rPr>
        <w:t xml:space="preserve"> system in the cloud will use a reference architecture for high availability (HA) that incorporates </w:t>
      </w:r>
      <w:r w:rsidR="00073C07" w:rsidRPr="00E54012">
        <w:rPr>
          <w:rFonts w:ascii="Times New Roman" w:eastAsia="Times New Roman" w:hAnsi="Times New Roman" w:cs="Times New Roman"/>
          <w:color w:val="222222"/>
          <w:sz w:val="24"/>
          <w:szCs w:val="24"/>
        </w:rPr>
        <w:t>multi–Availability</w:t>
      </w:r>
      <w:r w:rsidRPr="00E54012">
        <w:rPr>
          <w:rFonts w:ascii="Times New Roman" w:eastAsia="Times New Roman" w:hAnsi="Times New Roman" w:cs="Times New Roman"/>
          <w:color w:val="222222"/>
          <w:sz w:val="24"/>
          <w:szCs w:val="24"/>
        </w:rPr>
        <w:t xml:space="preserve"> Zone (AZ) or </w:t>
      </w:r>
      <w:r w:rsidR="00073C07">
        <w:rPr>
          <w:rFonts w:ascii="Times New Roman" w:eastAsia="Times New Roman" w:hAnsi="Times New Roman" w:cs="Times New Roman"/>
          <w:color w:val="222222"/>
          <w:sz w:val="24"/>
          <w:szCs w:val="24"/>
        </w:rPr>
        <w:t>multi-region</w:t>
      </w:r>
      <w:r w:rsidRPr="00E54012">
        <w:rPr>
          <w:rFonts w:ascii="Times New Roman" w:eastAsia="Times New Roman" w:hAnsi="Times New Roman" w:cs="Times New Roman"/>
          <w:color w:val="222222"/>
          <w:sz w:val="24"/>
          <w:szCs w:val="24"/>
        </w:rPr>
        <w:t xml:space="preserve"> failover that provides at least 99.95% availability</w:t>
      </w:r>
      <w:r w:rsidR="00184601" w:rsidRPr="00184601">
        <w:rPr>
          <w:rFonts w:ascii="Times New Roman" w:eastAsia="Times New Roman" w:hAnsi="Times New Roman" w:cs="Times New Roman"/>
          <w:color w:val="222222"/>
          <w:sz w:val="24"/>
          <w:szCs w:val="24"/>
        </w:rPr>
        <w:t xml:space="preserve"> (</w:t>
      </w:r>
      <w:proofErr w:type="spellStart"/>
      <w:r w:rsidR="00184601" w:rsidRPr="00184601">
        <w:rPr>
          <w:rFonts w:ascii="Times New Roman" w:eastAsia="Times New Roman" w:hAnsi="Times New Roman" w:cs="Times New Roman"/>
          <w:color w:val="222222"/>
          <w:sz w:val="24"/>
          <w:szCs w:val="24"/>
        </w:rPr>
        <w:t>Filecloud</w:t>
      </w:r>
      <w:proofErr w:type="spellEnd"/>
      <w:r w:rsidR="00184601" w:rsidRPr="00184601">
        <w:rPr>
          <w:rFonts w:ascii="Times New Roman" w:eastAsia="Times New Roman" w:hAnsi="Times New Roman" w:cs="Times New Roman"/>
          <w:color w:val="222222"/>
          <w:sz w:val="24"/>
          <w:szCs w:val="24"/>
        </w:rPr>
        <w:t>, 2022)</w:t>
      </w:r>
      <w:r w:rsidRPr="00E54012">
        <w:rPr>
          <w:rFonts w:ascii="Times New Roman" w:eastAsia="Times New Roman" w:hAnsi="Times New Roman" w:cs="Times New Roman"/>
          <w:color w:val="222222"/>
          <w:sz w:val="24"/>
          <w:szCs w:val="24"/>
        </w:rPr>
        <w:t xml:space="preserve">.  Default architecture will consider low latency as a business requirement and </w:t>
      </w:r>
      <w:r w:rsidR="00E634D3">
        <w:rPr>
          <w:rFonts w:ascii="Times New Roman" w:eastAsia="Times New Roman" w:hAnsi="Times New Roman" w:cs="Times New Roman"/>
          <w:color w:val="222222"/>
          <w:sz w:val="24"/>
          <w:szCs w:val="24"/>
        </w:rPr>
        <w:t xml:space="preserve">only use </w:t>
      </w:r>
      <w:r w:rsidRPr="00E54012">
        <w:rPr>
          <w:rFonts w:ascii="Times New Roman" w:eastAsia="Times New Roman" w:hAnsi="Times New Roman" w:cs="Times New Roman"/>
          <w:color w:val="222222"/>
          <w:sz w:val="24"/>
          <w:szCs w:val="24"/>
        </w:rPr>
        <w:t xml:space="preserve">cloud services </w:t>
      </w:r>
      <w:r w:rsidR="00E634D3">
        <w:rPr>
          <w:rFonts w:ascii="Times New Roman" w:eastAsia="Times New Roman" w:hAnsi="Times New Roman" w:cs="Times New Roman"/>
          <w:color w:val="222222"/>
          <w:sz w:val="24"/>
          <w:szCs w:val="24"/>
        </w:rPr>
        <w:t>that</w:t>
      </w:r>
      <w:r w:rsidRPr="00E54012">
        <w:rPr>
          <w:rFonts w:ascii="Times New Roman" w:eastAsia="Times New Roman" w:hAnsi="Times New Roman" w:cs="Times New Roman"/>
          <w:color w:val="222222"/>
          <w:sz w:val="24"/>
          <w:szCs w:val="24"/>
        </w:rPr>
        <w:t xml:space="preserve"> prioritize </w:t>
      </w:r>
      <w:r w:rsidR="003A459D">
        <w:rPr>
          <w:rFonts w:ascii="Times New Roman" w:eastAsia="Times New Roman" w:hAnsi="Times New Roman" w:cs="Times New Roman"/>
          <w:color w:val="222222"/>
          <w:sz w:val="24"/>
          <w:szCs w:val="24"/>
        </w:rPr>
        <w:t>low latency routing</w:t>
      </w:r>
      <w:r w:rsidR="00721DFE">
        <w:rPr>
          <w:rFonts w:ascii="Times New Roman" w:eastAsia="Times New Roman" w:hAnsi="Times New Roman" w:cs="Times New Roman"/>
          <w:color w:val="222222"/>
          <w:sz w:val="24"/>
          <w:szCs w:val="24"/>
        </w:rPr>
        <w:t xml:space="preserve"> to increase</w:t>
      </w:r>
      <w:r w:rsidRPr="00E54012">
        <w:rPr>
          <w:rFonts w:ascii="Times New Roman" w:eastAsia="Times New Roman" w:hAnsi="Times New Roman" w:cs="Times New Roman"/>
          <w:color w:val="222222"/>
          <w:sz w:val="24"/>
          <w:szCs w:val="24"/>
        </w:rPr>
        <w:t xml:space="preserve"> </w:t>
      </w:r>
      <w:r w:rsidRPr="00721DFE">
        <w:rPr>
          <w:rFonts w:ascii="Times New Roman" w:eastAsia="Times New Roman" w:hAnsi="Times New Roman" w:cs="Times New Roman"/>
          <w:color w:val="222222"/>
          <w:sz w:val="24"/>
          <w:szCs w:val="24"/>
        </w:rPr>
        <w:t>performance</w:t>
      </w:r>
      <w:r w:rsidR="006413B8" w:rsidRPr="006413B8">
        <w:rPr>
          <w:rFonts w:ascii="Times New Roman" w:eastAsia="Times New Roman" w:hAnsi="Times New Roman" w:cs="Times New Roman"/>
          <w:color w:val="222222"/>
          <w:sz w:val="24"/>
          <w:szCs w:val="24"/>
        </w:rPr>
        <w:t xml:space="preserve"> </w:t>
      </w:r>
      <w:r w:rsidR="00605EA9" w:rsidRPr="00605EA9">
        <w:rPr>
          <w:rFonts w:ascii="Times New Roman" w:eastAsia="Times New Roman" w:hAnsi="Times New Roman" w:cs="Times New Roman"/>
          <w:color w:val="222222"/>
          <w:sz w:val="24"/>
          <w:szCs w:val="24"/>
        </w:rPr>
        <w:t>(Chauhan et al., 2018, p. 473).</w:t>
      </w:r>
      <w:r w:rsidR="00EF05D6">
        <w:rPr>
          <w:rFonts w:ascii="Times New Roman" w:eastAsia="Times New Roman" w:hAnsi="Times New Roman" w:cs="Times New Roman"/>
          <w:color w:val="222222"/>
          <w:sz w:val="24"/>
          <w:szCs w:val="24"/>
        </w:rPr>
        <w:t xml:space="preserve">  </w:t>
      </w:r>
      <w:r w:rsidRPr="001C1855">
        <w:rPr>
          <w:rFonts w:ascii="Times New Roman" w:eastAsia="Times New Roman" w:hAnsi="Times New Roman" w:cs="Times New Roman"/>
          <w:color w:val="222222"/>
          <w:sz w:val="24"/>
          <w:szCs w:val="24"/>
        </w:rPr>
        <w:t xml:space="preserve">It will </w:t>
      </w:r>
      <w:r w:rsidRPr="00EF05D6">
        <w:rPr>
          <w:rFonts w:ascii="Times New Roman" w:eastAsia="Times New Roman" w:hAnsi="Times New Roman" w:cs="Times New Roman"/>
          <w:color w:val="222222"/>
          <w:sz w:val="24"/>
          <w:szCs w:val="24"/>
        </w:rPr>
        <w:t xml:space="preserve">also be a baseline requirement that cloud services have regulatory compliance </w:t>
      </w:r>
      <w:r w:rsidRPr="008A7ADA">
        <w:rPr>
          <w:rFonts w:ascii="Times New Roman" w:eastAsia="Times New Roman" w:hAnsi="Times New Roman" w:cs="Times New Roman"/>
          <w:color w:val="222222"/>
          <w:sz w:val="24"/>
          <w:szCs w:val="24"/>
        </w:rPr>
        <w:t xml:space="preserve">attestation </w:t>
      </w:r>
      <w:r w:rsidR="00EC7D68" w:rsidRPr="001C1855">
        <w:rPr>
          <w:rFonts w:ascii="Times New Roman" w:eastAsia="Times New Roman" w:hAnsi="Times New Roman" w:cs="Times New Roman"/>
          <w:color w:val="222222"/>
          <w:sz w:val="24"/>
          <w:szCs w:val="24"/>
        </w:rPr>
        <w:t>for</w:t>
      </w:r>
      <w:r w:rsidRPr="001C1855">
        <w:rPr>
          <w:rFonts w:ascii="Times New Roman" w:eastAsia="Times New Roman" w:hAnsi="Times New Roman" w:cs="Times New Roman"/>
          <w:color w:val="222222"/>
          <w:sz w:val="24"/>
          <w:szCs w:val="24"/>
        </w:rPr>
        <w:t xml:space="preserve"> the markets in which we want to do business</w:t>
      </w:r>
      <w:r w:rsidR="00EC7D68" w:rsidRPr="001C1855">
        <w:rPr>
          <w:rFonts w:ascii="Times New Roman" w:eastAsia="Times New Roman" w:hAnsi="Times New Roman" w:cs="Times New Roman"/>
          <w:color w:val="222222"/>
          <w:sz w:val="24"/>
          <w:szCs w:val="24"/>
        </w:rPr>
        <w:t xml:space="preserve">.  </w:t>
      </w:r>
      <w:r w:rsidR="001C1855" w:rsidRPr="001C1855">
        <w:rPr>
          <w:rFonts w:ascii="Times New Roman" w:eastAsia="Times New Roman" w:hAnsi="Times New Roman" w:cs="Times New Roman"/>
          <w:color w:val="222222"/>
          <w:sz w:val="24"/>
          <w:szCs w:val="24"/>
        </w:rPr>
        <w:t xml:space="preserve">Lastly, we will use cloud providers that limit </w:t>
      </w:r>
      <w:r w:rsidR="00810A4F">
        <w:rPr>
          <w:rFonts w:ascii="Times New Roman" w:eastAsia="Times New Roman" w:hAnsi="Times New Roman" w:cs="Times New Roman"/>
          <w:color w:val="222222"/>
          <w:sz w:val="24"/>
          <w:szCs w:val="24"/>
        </w:rPr>
        <w:t xml:space="preserve">the </w:t>
      </w:r>
      <w:r w:rsidRPr="001C1855">
        <w:rPr>
          <w:rFonts w:ascii="Times New Roman" w:eastAsia="Times New Roman" w:hAnsi="Times New Roman" w:cs="Times New Roman"/>
          <w:color w:val="222222"/>
          <w:sz w:val="24"/>
          <w:szCs w:val="24"/>
        </w:rPr>
        <w:t xml:space="preserve">geographic distribution </w:t>
      </w:r>
      <w:r w:rsidR="001C1855" w:rsidRPr="001C1855">
        <w:rPr>
          <w:rFonts w:ascii="Times New Roman" w:eastAsia="Times New Roman" w:hAnsi="Times New Roman" w:cs="Times New Roman"/>
          <w:color w:val="222222"/>
          <w:sz w:val="24"/>
          <w:szCs w:val="24"/>
        </w:rPr>
        <w:t xml:space="preserve">of data </w:t>
      </w:r>
      <w:r w:rsidRPr="001C1855">
        <w:rPr>
          <w:rFonts w:ascii="Times New Roman" w:eastAsia="Times New Roman" w:hAnsi="Times New Roman" w:cs="Times New Roman"/>
          <w:color w:val="222222"/>
          <w:sz w:val="24"/>
          <w:szCs w:val="24"/>
        </w:rPr>
        <w:t xml:space="preserve">in accordance with </w:t>
      </w:r>
      <w:r w:rsidRPr="008A7ADA">
        <w:rPr>
          <w:rFonts w:ascii="Times New Roman" w:eastAsia="Times New Roman" w:hAnsi="Times New Roman" w:cs="Times New Roman"/>
          <w:color w:val="222222"/>
          <w:sz w:val="24"/>
          <w:szCs w:val="24"/>
        </w:rPr>
        <w:t>data localization requirements</w:t>
      </w:r>
      <w:r w:rsidR="00810A4F">
        <w:rPr>
          <w:rFonts w:ascii="Times New Roman" w:eastAsia="Times New Roman" w:hAnsi="Times New Roman" w:cs="Times New Roman"/>
          <w:color w:val="222222"/>
          <w:sz w:val="24"/>
          <w:szCs w:val="24"/>
        </w:rPr>
        <w:t xml:space="preserve">.  </w:t>
      </w:r>
      <w:r w:rsidRPr="001C1855">
        <w:rPr>
          <w:rFonts w:ascii="Times New Roman" w:eastAsia="Times New Roman" w:hAnsi="Times New Roman" w:cs="Times New Roman"/>
          <w:color w:val="222222"/>
          <w:sz w:val="24"/>
          <w:szCs w:val="24"/>
        </w:rPr>
        <w:t xml:space="preserve">We have taken care of this in </w:t>
      </w:r>
      <w:r w:rsidR="008C7685" w:rsidRPr="008A7ADA">
        <w:rPr>
          <w:rFonts w:ascii="Times New Roman" w:eastAsia="Times New Roman" w:hAnsi="Times New Roman" w:cs="Times New Roman"/>
          <w:color w:val="222222"/>
          <w:sz w:val="24"/>
          <w:szCs w:val="24"/>
        </w:rPr>
        <w:t xml:space="preserve">the </w:t>
      </w:r>
      <w:r w:rsidRPr="008A7ADA">
        <w:rPr>
          <w:rFonts w:ascii="Times New Roman" w:eastAsia="Times New Roman" w:hAnsi="Times New Roman" w:cs="Times New Roman"/>
          <w:color w:val="222222"/>
          <w:sz w:val="24"/>
          <w:szCs w:val="24"/>
        </w:rPr>
        <w:t>previous</w:t>
      </w:r>
      <w:r w:rsidRPr="00E54012">
        <w:rPr>
          <w:rFonts w:ascii="Times New Roman" w:eastAsia="Times New Roman" w:hAnsi="Times New Roman" w:cs="Times New Roman"/>
          <w:color w:val="222222"/>
          <w:sz w:val="24"/>
          <w:szCs w:val="24"/>
        </w:rPr>
        <w:t xml:space="preserve"> </w:t>
      </w:r>
      <w:r w:rsidR="008C7685">
        <w:rPr>
          <w:rFonts w:ascii="Times New Roman" w:eastAsia="Times New Roman" w:hAnsi="Times New Roman" w:cs="Times New Roman"/>
          <w:color w:val="222222"/>
          <w:sz w:val="24"/>
          <w:szCs w:val="24"/>
        </w:rPr>
        <w:t>EmDeployment migration</w:t>
      </w:r>
      <w:r w:rsidRPr="00E54012">
        <w:rPr>
          <w:rFonts w:ascii="Times New Roman" w:eastAsia="Times New Roman" w:hAnsi="Times New Roman" w:cs="Times New Roman"/>
          <w:color w:val="222222"/>
          <w:sz w:val="24"/>
          <w:szCs w:val="24"/>
        </w:rPr>
        <w:t xml:space="preserve"> by hosting </w:t>
      </w:r>
      <w:r w:rsidR="00690A34">
        <w:rPr>
          <w:rFonts w:ascii="Times New Roman" w:eastAsia="Times New Roman" w:hAnsi="Times New Roman" w:cs="Times New Roman"/>
          <w:color w:val="222222"/>
          <w:sz w:val="24"/>
          <w:szCs w:val="24"/>
        </w:rPr>
        <w:t>customer-focused</w:t>
      </w:r>
      <w:r w:rsidRPr="00E54012">
        <w:rPr>
          <w:rFonts w:ascii="Times New Roman" w:eastAsia="Times New Roman" w:hAnsi="Times New Roman" w:cs="Times New Roman"/>
          <w:color w:val="222222"/>
          <w:sz w:val="24"/>
          <w:szCs w:val="24"/>
        </w:rPr>
        <w:t xml:space="preserve"> applications that collect personally identifiable information</w:t>
      </w:r>
      <w:r w:rsidR="002A255D">
        <w:rPr>
          <w:rFonts w:ascii="Times New Roman" w:eastAsia="Times New Roman" w:hAnsi="Times New Roman" w:cs="Times New Roman"/>
          <w:color w:val="222222"/>
          <w:sz w:val="24"/>
          <w:szCs w:val="24"/>
        </w:rPr>
        <w:t xml:space="preserve"> (PII)</w:t>
      </w:r>
      <w:r w:rsidRPr="00E54012">
        <w:rPr>
          <w:rFonts w:ascii="Times New Roman" w:eastAsia="Times New Roman" w:hAnsi="Times New Roman" w:cs="Times New Roman"/>
          <w:color w:val="222222"/>
          <w:sz w:val="24"/>
          <w:szCs w:val="24"/>
        </w:rPr>
        <w:t xml:space="preserve"> in Europe to comply with </w:t>
      </w:r>
      <w:r w:rsidR="002A255D">
        <w:rPr>
          <w:rFonts w:ascii="Times New Roman" w:eastAsia="Times New Roman" w:hAnsi="Times New Roman" w:cs="Times New Roman"/>
          <w:color w:val="222222"/>
          <w:sz w:val="24"/>
          <w:szCs w:val="24"/>
        </w:rPr>
        <w:t>General Data Protection Regulation (</w:t>
      </w:r>
      <w:r w:rsidRPr="00E54012">
        <w:rPr>
          <w:rFonts w:ascii="Times New Roman" w:eastAsia="Times New Roman" w:hAnsi="Times New Roman" w:cs="Times New Roman"/>
          <w:color w:val="222222"/>
          <w:sz w:val="24"/>
          <w:szCs w:val="24"/>
        </w:rPr>
        <w:t>GDPR</w:t>
      </w:r>
      <w:r w:rsidR="00690A34">
        <w:rPr>
          <w:rFonts w:ascii="Times New Roman" w:eastAsia="Times New Roman" w:hAnsi="Times New Roman" w:cs="Times New Roman"/>
          <w:color w:val="222222"/>
          <w:sz w:val="24"/>
          <w:szCs w:val="24"/>
        </w:rPr>
        <w:t>)</w:t>
      </w:r>
      <w:r w:rsidRPr="00E54012">
        <w:rPr>
          <w:rFonts w:ascii="Times New Roman" w:eastAsia="Times New Roman" w:hAnsi="Times New Roman" w:cs="Times New Roman"/>
          <w:color w:val="222222"/>
          <w:sz w:val="24"/>
          <w:szCs w:val="24"/>
        </w:rPr>
        <w:t>, but as more applications are added to the cloud it will be imperative to keep up with global regulatory requirements</w:t>
      </w:r>
      <w:r w:rsidR="00810A4F">
        <w:rPr>
          <w:rFonts w:ascii="Times New Roman" w:eastAsia="Times New Roman" w:hAnsi="Times New Roman" w:cs="Times New Roman"/>
          <w:color w:val="222222"/>
          <w:sz w:val="24"/>
          <w:szCs w:val="24"/>
        </w:rPr>
        <w:t xml:space="preserve">.  The </w:t>
      </w:r>
      <w:r w:rsidRPr="00E54012">
        <w:rPr>
          <w:rFonts w:ascii="Times New Roman" w:eastAsia="Times New Roman" w:hAnsi="Times New Roman" w:cs="Times New Roman"/>
          <w:color w:val="222222"/>
          <w:sz w:val="24"/>
          <w:szCs w:val="24"/>
        </w:rPr>
        <w:t xml:space="preserve">cloud provider will absorb some of that burden </w:t>
      </w:r>
      <w:r w:rsidR="00854FE9">
        <w:rPr>
          <w:rFonts w:ascii="Times New Roman" w:eastAsia="Times New Roman" w:hAnsi="Times New Roman" w:cs="Times New Roman"/>
          <w:color w:val="222222"/>
          <w:sz w:val="24"/>
          <w:szCs w:val="24"/>
        </w:rPr>
        <w:t xml:space="preserve">because we will </w:t>
      </w:r>
      <w:r w:rsidR="00810A4F">
        <w:rPr>
          <w:rFonts w:ascii="Times New Roman" w:eastAsia="Times New Roman" w:hAnsi="Times New Roman" w:cs="Times New Roman"/>
          <w:color w:val="222222"/>
          <w:sz w:val="24"/>
          <w:szCs w:val="24"/>
        </w:rPr>
        <w:t>take advantage</w:t>
      </w:r>
      <w:r w:rsidR="00854FE9">
        <w:rPr>
          <w:rFonts w:ascii="Times New Roman" w:eastAsia="Times New Roman" w:hAnsi="Times New Roman" w:cs="Times New Roman"/>
          <w:color w:val="222222"/>
          <w:sz w:val="24"/>
          <w:szCs w:val="24"/>
        </w:rPr>
        <w:t xml:space="preserve"> </w:t>
      </w:r>
      <w:r w:rsidR="00810A4F">
        <w:rPr>
          <w:rFonts w:ascii="Times New Roman" w:eastAsia="Times New Roman" w:hAnsi="Times New Roman" w:cs="Times New Roman"/>
          <w:color w:val="222222"/>
          <w:sz w:val="24"/>
          <w:szCs w:val="24"/>
        </w:rPr>
        <w:t xml:space="preserve">of a </w:t>
      </w:r>
      <w:r w:rsidR="00854FE9">
        <w:rPr>
          <w:rFonts w:ascii="Times New Roman" w:eastAsia="Times New Roman" w:hAnsi="Times New Roman" w:cs="Times New Roman"/>
          <w:color w:val="222222"/>
          <w:sz w:val="24"/>
          <w:szCs w:val="24"/>
        </w:rPr>
        <w:t xml:space="preserve">shared responsibility model for security and compliance </w:t>
      </w:r>
      <w:r w:rsidRPr="00E54012">
        <w:rPr>
          <w:rFonts w:ascii="Times New Roman" w:eastAsia="Times New Roman" w:hAnsi="Times New Roman" w:cs="Times New Roman"/>
          <w:color w:val="222222"/>
          <w:sz w:val="24"/>
          <w:szCs w:val="24"/>
        </w:rPr>
        <w:t>(Wexler, 2022). </w:t>
      </w:r>
    </w:p>
    <w:p w14:paraId="1E460C42" w14:textId="6D0FCB6A" w:rsidR="1E1271E5" w:rsidRDefault="1E1271E5" w:rsidP="00C81D16">
      <w:pPr>
        <w:shd w:val="clear" w:color="auto" w:fill="FFFFFF" w:themeFill="background1"/>
        <w:spacing w:after="0" w:line="480" w:lineRule="auto"/>
        <w:rPr>
          <w:rFonts w:ascii="Times New Roman" w:eastAsia="Times New Roman" w:hAnsi="Times New Roman" w:cs="Times New Roman"/>
          <w:color w:val="222222"/>
          <w:sz w:val="24"/>
          <w:szCs w:val="24"/>
        </w:rPr>
      </w:pPr>
      <w:r w:rsidRPr="232796F4">
        <w:rPr>
          <w:rFonts w:ascii="Times New Roman" w:eastAsia="Times New Roman" w:hAnsi="Times New Roman" w:cs="Times New Roman"/>
          <w:b/>
          <w:bCs/>
          <w:color w:val="222222"/>
          <w:sz w:val="24"/>
          <w:szCs w:val="24"/>
          <w:rPrChange w:id="0" w:author="Lazar,Emanuel" w:date="2022-08-26T20:13:00Z">
            <w:rPr>
              <w:rFonts w:ascii="Times New Roman" w:eastAsia="Times New Roman" w:hAnsi="Times New Roman" w:cs="Times New Roman"/>
              <w:color w:val="222222"/>
              <w:sz w:val="24"/>
              <w:szCs w:val="24"/>
            </w:rPr>
          </w:rPrChange>
        </w:rPr>
        <w:t>Organizational Unit</w:t>
      </w:r>
      <w:r w:rsidR="00E247F1">
        <w:rPr>
          <w:rFonts w:ascii="Times New Roman" w:eastAsia="Times New Roman" w:hAnsi="Times New Roman" w:cs="Times New Roman"/>
          <w:color w:val="222222"/>
          <w:sz w:val="24"/>
          <w:szCs w:val="24"/>
        </w:rPr>
        <w:t>s</w:t>
      </w:r>
    </w:p>
    <w:p w14:paraId="6ECE1610" w14:textId="01D3A925" w:rsidR="003A5CB4" w:rsidRPr="003A5CB4" w:rsidRDefault="003A5CB4" w:rsidP="00C81D16">
      <w:pPr>
        <w:shd w:val="clear" w:color="auto" w:fill="FFFFFF" w:themeFill="background1"/>
        <w:spacing w:after="0" w:line="480" w:lineRule="auto"/>
        <w:ind w:firstLine="720"/>
        <w:rPr>
          <w:rFonts w:ascii="Times New Roman" w:eastAsia="Times New Roman" w:hAnsi="Times New Roman" w:cs="Times New Roman"/>
          <w:color w:val="222222"/>
          <w:sz w:val="24"/>
          <w:szCs w:val="24"/>
        </w:rPr>
      </w:pPr>
      <w:r w:rsidRPr="003A5CB4">
        <w:rPr>
          <w:rFonts w:ascii="Times New Roman" w:eastAsia="Times New Roman" w:hAnsi="Times New Roman" w:cs="Times New Roman"/>
          <w:color w:val="222222"/>
          <w:sz w:val="24"/>
          <w:szCs w:val="24"/>
        </w:rPr>
        <w:t xml:space="preserve"> As more applications migrate to the cloud, we can track the cost and performance of each application using OU</w:t>
      </w:r>
      <w:r w:rsidR="0003184D">
        <w:rPr>
          <w:rFonts w:ascii="Times New Roman" w:eastAsia="Times New Roman" w:hAnsi="Times New Roman" w:cs="Times New Roman"/>
          <w:color w:val="222222"/>
          <w:sz w:val="24"/>
          <w:szCs w:val="24"/>
        </w:rPr>
        <w:t>’s</w:t>
      </w:r>
      <w:r w:rsidRPr="003A5CB4">
        <w:rPr>
          <w:rFonts w:ascii="Times New Roman" w:eastAsia="Times New Roman" w:hAnsi="Times New Roman" w:cs="Times New Roman"/>
          <w:color w:val="222222"/>
          <w:sz w:val="24"/>
          <w:szCs w:val="24"/>
        </w:rPr>
        <w:t xml:space="preserve">.  </w:t>
      </w:r>
      <w:r w:rsidR="0003184D">
        <w:rPr>
          <w:rFonts w:ascii="Times New Roman" w:eastAsia="Times New Roman" w:hAnsi="Times New Roman" w:cs="Times New Roman"/>
          <w:color w:val="222222"/>
          <w:sz w:val="24"/>
          <w:szCs w:val="24"/>
        </w:rPr>
        <w:t>OU’s</w:t>
      </w:r>
      <w:r w:rsidRPr="003A5CB4">
        <w:rPr>
          <w:rFonts w:ascii="Times New Roman" w:eastAsia="Times New Roman" w:hAnsi="Times New Roman" w:cs="Times New Roman"/>
          <w:color w:val="222222"/>
          <w:sz w:val="24"/>
          <w:szCs w:val="24"/>
        </w:rPr>
        <w:t xml:space="preserve"> will logically segment projects and provide transparent billing, which will justify the IT cost of cloud transition and operation. </w:t>
      </w:r>
      <w:r w:rsidR="0003184D">
        <w:rPr>
          <w:rFonts w:ascii="Times New Roman" w:eastAsia="Times New Roman" w:hAnsi="Times New Roman" w:cs="Times New Roman"/>
          <w:color w:val="222222"/>
          <w:sz w:val="24"/>
          <w:szCs w:val="24"/>
        </w:rPr>
        <w:t xml:space="preserve">OU’s </w:t>
      </w:r>
      <w:r w:rsidRPr="003A5CB4">
        <w:rPr>
          <w:rFonts w:ascii="Times New Roman" w:eastAsia="Times New Roman" w:hAnsi="Times New Roman" w:cs="Times New Roman"/>
          <w:color w:val="222222"/>
          <w:sz w:val="24"/>
          <w:szCs w:val="24"/>
        </w:rPr>
        <w:t xml:space="preserve">divide the billing into unique categories to better define what is the cost in each information system. EmDeployment will have two types of accounts: master and child. The child accounts will host </w:t>
      </w:r>
      <w:r w:rsidR="0003184D" w:rsidRPr="003A5CB4">
        <w:rPr>
          <w:rFonts w:ascii="Times New Roman" w:eastAsia="Times New Roman" w:hAnsi="Times New Roman" w:cs="Times New Roman"/>
          <w:color w:val="222222"/>
          <w:sz w:val="24"/>
          <w:szCs w:val="24"/>
        </w:rPr>
        <w:t>all</w:t>
      </w:r>
      <w:r w:rsidRPr="003A5CB4">
        <w:rPr>
          <w:rFonts w:ascii="Times New Roman" w:eastAsia="Times New Roman" w:hAnsi="Times New Roman" w:cs="Times New Roman"/>
          <w:color w:val="222222"/>
          <w:sz w:val="24"/>
          <w:szCs w:val="24"/>
        </w:rPr>
        <w:t xml:space="preserve"> the resources from each EmDeployment IS, while the master accounts will be used to collect, monitor, and report costs. We will also use Cost Explorer in AWS Cost Management Center, as this will help visualize cost. We can also see data transfer charges from region to region. </w:t>
      </w:r>
      <w:r w:rsidRPr="003A5CB4">
        <w:rPr>
          <w:rFonts w:ascii="Times New Roman" w:eastAsia="Times New Roman" w:hAnsi="Times New Roman" w:cs="Times New Roman"/>
          <w:color w:val="222222"/>
          <w:sz w:val="24"/>
          <w:szCs w:val="24"/>
        </w:rPr>
        <w:lastRenderedPageBreak/>
        <w:t xml:space="preserve">Additionally, tags will be used to keep track of </w:t>
      </w:r>
      <w:r w:rsidR="00434C7F">
        <w:rPr>
          <w:rFonts w:ascii="Times New Roman" w:eastAsia="Times New Roman" w:hAnsi="Times New Roman" w:cs="Times New Roman"/>
          <w:color w:val="222222"/>
          <w:sz w:val="24"/>
          <w:szCs w:val="24"/>
        </w:rPr>
        <w:t>costs</w:t>
      </w:r>
      <w:r w:rsidRPr="003A5CB4">
        <w:rPr>
          <w:rFonts w:ascii="Times New Roman" w:eastAsia="Times New Roman" w:hAnsi="Times New Roman" w:cs="Times New Roman"/>
          <w:color w:val="222222"/>
          <w:sz w:val="24"/>
          <w:szCs w:val="24"/>
        </w:rPr>
        <w:t xml:space="preserve"> at a detailed level. This will help us to organize how much resources cost while making it easier to track our expenses (Using Cost Allocation Tags - AWS Billing, 2022).</w:t>
      </w:r>
      <w:r w:rsidR="009E3A19">
        <w:rPr>
          <w:rFonts w:ascii="Times New Roman" w:eastAsia="Times New Roman" w:hAnsi="Times New Roman" w:cs="Times New Roman"/>
          <w:color w:val="222222"/>
          <w:sz w:val="24"/>
          <w:szCs w:val="24"/>
        </w:rPr>
        <w:t xml:space="preserve">  </w:t>
      </w:r>
    </w:p>
    <w:p w14:paraId="1E147F39" w14:textId="7FCD0A2E" w:rsidR="00AA1DE3" w:rsidRDefault="00976A26" w:rsidP="00C81D16">
      <w:pPr>
        <w:shd w:val="clear" w:color="auto" w:fill="FFFFFF"/>
        <w:spacing w:after="0"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Content Delivery </w:t>
      </w:r>
    </w:p>
    <w:p w14:paraId="124D6005" w14:textId="0607CCD4" w:rsidR="00AA1DE3" w:rsidRPr="00AA1DE3" w:rsidRDefault="00AA1DE3" w:rsidP="00C81D16">
      <w:pPr>
        <w:shd w:val="clear" w:color="auto" w:fill="FFFFFF"/>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Overview of Problem</w:t>
      </w:r>
    </w:p>
    <w:p w14:paraId="6B64B1C6" w14:textId="5D9BA15B" w:rsidR="004F668B" w:rsidRDefault="004F668B" w:rsidP="00C81D16">
      <w:pPr>
        <w:shd w:val="clear" w:color="auto" w:fill="FFFFFF" w:themeFill="background1"/>
        <w:spacing w:after="0" w:line="480" w:lineRule="auto"/>
        <w:ind w:firstLine="720"/>
        <w:rPr>
          <w:rFonts w:ascii="Times New Roman" w:eastAsia="Times New Roman" w:hAnsi="Times New Roman" w:cs="Times New Roman"/>
          <w:color w:val="000000" w:themeColor="text1"/>
          <w:sz w:val="24"/>
          <w:szCs w:val="24"/>
        </w:rPr>
      </w:pPr>
      <w:r w:rsidRPr="4E4C56D1">
        <w:rPr>
          <w:rFonts w:ascii="Times New Roman" w:eastAsia="Times New Roman" w:hAnsi="Times New Roman" w:cs="Times New Roman"/>
          <w:color w:val="000000" w:themeColor="text1"/>
          <w:sz w:val="24"/>
          <w:szCs w:val="24"/>
        </w:rPr>
        <w:t xml:space="preserve">EmDeployment provides a website that hosts a variety of training materials delivered as </w:t>
      </w:r>
      <w:r w:rsidR="002E2ED1">
        <w:rPr>
          <w:rFonts w:ascii="Times New Roman" w:eastAsia="Times New Roman" w:hAnsi="Times New Roman" w:cs="Times New Roman"/>
          <w:color w:val="000000" w:themeColor="text1"/>
          <w:sz w:val="24"/>
          <w:szCs w:val="24"/>
        </w:rPr>
        <w:t>static content (</w:t>
      </w:r>
      <w:proofErr w:type="gramStart"/>
      <w:r w:rsidR="007A61B0">
        <w:rPr>
          <w:rFonts w:ascii="Times New Roman" w:eastAsia="Times New Roman" w:hAnsi="Times New Roman" w:cs="Times New Roman"/>
          <w:color w:val="000000" w:themeColor="text1"/>
          <w:sz w:val="24"/>
          <w:szCs w:val="24"/>
        </w:rPr>
        <w:t>i.e.</w:t>
      </w:r>
      <w:proofErr w:type="gramEnd"/>
      <w:r w:rsidR="007A61B0">
        <w:rPr>
          <w:rFonts w:ascii="Times New Roman" w:eastAsia="Times New Roman" w:hAnsi="Times New Roman" w:cs="Times New Roman"/>
          <w:color w:val="000000" w:themeColor="text1"/>
          <w:sz w:val="24"/>
          <w:szCs w:val="24"/>
        </w:rPr>
        <w:t xml:space="preserve"> </w:t>
      </w:r>
      <w:r w:rsidR="002E2ED1">
        <w:rPr>
          <w:rFonts w:ascii="Times New Roman" w:eastAsia="Times New Roman" w:hAnsi="Times New Roman" w:cs="Times New Roman"/>
          <w:color w:val="000000" w:themeColor="text1"/>
          <w:sz w:val="24"/>
          <w:szCs w:val="24"/>
        </w:rPr>
        <w:t>videos and images)</w:t>
      </w:r>
      <w:r w:rsidRPr="4E4C56D1">
        <w:rPr>
          <w:rFonts w:ascii="Times New Roman" w:eastAsia="Times New Roman" w:hAnsi="Times New Roman" w:cs="Times New Roman"/>
          <w:color w:val="000000" w:themeColor="text1"/>
          <w:sz w:val="24"/>
          <w:szCs w:val="24"/>
        </w:rPr>
        <w:t xml:space="preserve"> on servers in its on-premises data center in </w:t>
      </w:r>
      <w:r w:rsidR="430B269C" w:rsidRPr="4E4C56D1">
        <w:rPr>
          <w:rFonts w:ascii="Times New Roman" w:eastAsia="Times New Roman" w:hAnsi="Times New Roman" w:cs="Times New Roman"/>
          <w:color w:val="000000" w:themeColor="text1"/>
          <w:sz w:val="24"/>
          <w:szCs w:val="24"/>
        </w:rPr>
        <w:t>the United States</w:t>
      </w:r>
      <w:r w:rsidR="000C5BF7">
        <w:rPr>
          <w:rFonts w:ascii="Times New Roman" w:eastAsia="Times New Roman" w:hAnsi="Times New Roman" w:cs="Times New Roman"/>
          <w:color w:val="000000" w:themeColor="text1"/>
          <w:sz w:val="24"/>
          <w:szCs w:val="24"/>
        </w:rPr>
        <w:t xml:space="preserve"> (US)</w:t>
      </w:r>
      <w:r w:rsidR="3122614B" w:rsidRPr="4E4C56D1">
        <w:rPr>
          <w:rFonts w:ascii="Times New Roman" w:eastAsia="Times New Roman" w:hAnsi="Times New Roman" w:cs="Times New Roman"/>
          <w:color w:val="000000" w:themeColor="text1"/>
          <w:sz w:val="24"/>
          <w:szCs w:val="24"/>
        </w:rPr>
        <w:t>.</w:t>
      </w:r>
      <w:r w:rsidRPr="4E4C56D1">
        <w:rPr>
          <w:rFonts w:ascii="Times New Roman" w:eastAsia="Times New Roman" w:hAnsi="Times New Roman" w:cs="Times New Roman"/>
          <w:color w:val="000000" w:themeColor="text1"/>
          <w:sz w:val="24"/>
          <w:szCs w:val="24"/>
        </w:rPr>
        <w:t xml:space="preserve"> These training videos are marketed to potential job seekers all around the globe who are looking for career opportunities in the </w:t>
      </w:r>
      <w:r w:rsidR="000C5BF7">
        <w:rPr>
          <w:rFonts w:ascii="Times New Roman" w:eastAsia="Times New Roman" w:hAnsi="Times New Roman" w:cs="Times New Roman"/>
          <w:color w:val="000000" w:themeColor="text1"/>
          <w:sz w:val="24"/>
          <w:szCs w:val="24"/>
        </w:rPr>
        <w:t>US</w:t>
      </w:r>
      <w:r w:rsidRPr="4E4C56D1">
        <w:rPr>
          <w:rFonts w:ascii="Times New Roman" w:eastAsia="Times New Roman" w:hAnsi="Times New Roman" w:cs="Times New Roman"/>
          <w:color w:val="000000" w:themeColor="text1"/>
          <w:sz w:val="24"/>
          <w:szCs w:val="24"/>
        </w:rPr>
        <w:t xml:space="preserve"> or Europe. They explain useful ex-pat needs like how to secure a visa and how to relocate overseas for work. The videos are high quality and can be lengthy, which is causing </w:t>
      </w:r>
      <w:r w:rsidR="18BC9B12" w:rsidRPr="4E4C56D1">
        <w:rPr>
          <w:rFonts w:ascii="Times New Roman" w:eastAsia="Times New Roman" w:hAnsi="Times New Roman" w:cs="Times New Roman"/>
          <w:color w:val="000000" w:themeColor="text1"/>
          <w:sz w:val="24"/>
          <w:szCs w:val="24"/>
        </w:rPr>
        <w:t xml:space="preserve">poor performance of the website. </w:t>
      </w:r>
      <w:r w:rsidRPr="4E4C56D1">
        <w:rPr>
          <w:rFonts w:ascii="Times New Roman" w:eastAsia="Times New Roman" w:hAnsi="Times New Roman" w:cs="Times New Roman"/>
          <w:color w:val="000000" w:themeColor="text1"/>
          <w:sz w:val="24"/>
          <w:szCs w:val="24"/>
        </w:rPr>
        <w:t xml:space="preserve"> There are several issues with the existing solution. We are finding that for customers in Asia, websites can delay loading, which is causing </w:t>
      </w:r>
      <w:r w:rsidR="007C0D1F">
        <w:rPr>
          <w:rFonts w:ascii="Times New Roman" w:eastAsia="Times New Roman" w:hAnsi="Times New Roman" w:cs="Times New Roman"/>
          <w:color w:val="000000" w:themeColor="text1"/>
          <w:sz w:val="24"/>
          <w:szCs w:val="24"/>
        </w:rPr>
        <w:t xml:space="preserve">customer disengagement.  </w:t>
      </w:r>
      <w:r w:rsidRPr="4E4C56D1">
        <w:rPr>
          <w:rFonts w:ascii="Times New Roman" w:eastAsia="Times New Roman" w:hAnsi="Times New Roman" w:cs="Times New Roman"/>
          <w:color w:val="000000" w:themeColor="text1"/>
          <w:sz w:val="24"/>
          <w:szCs w:val="24"/>
        </w:rPr>
        <w:t>There are also issues around costs and time associated with converting videos that are acceptable formats for viewing</w:t>
      </w:r>
      <w:r w:rsidR="007C0D1F">
        <w:rPr>
          <w:rFonts w:ascii="Times New Roman" w:eastAsia="Times New Roman" w:hAnsi="Times New Roman" w:cs="Times New Roman"/>
          <w:color w:val="000000" w:themeColor="text1"/>
          <w:sz w:val="24"/>
          <w:szCs w:val="24"/>
        </w:rPr>
        <w:t xml:space="preserve"> over the internet</w:t>
      </w:r>
      <w:r w:rsidRPr="4E4C56D1">
        <w:rPr>
          <w:rFonts w:ascii="Times New Roman" w:eastAsia="Times New Roman" w:hAnsi="Times New Roman" w:cs="Times New Roman"/>
          <w:color w:val="000000" w:themeColor="text1"/>
          <w:sz w:val="24"/>
          <w:szCs w:val="24"/>
        </w:rPr>
        <w:t>.</w:t>
      </w:r>
      <w:r w:rsidR="007C0D1F">
        <w:rPr>
          <w:rFonts w:ascii="Times New Roman" w:eastAsia="Times New Roman" w:hAnsi="Times New Roman" w:cs="Times New Roman"/>
          <w:color w:val="000000" w:themeColor="text1"/>
          <w:sz w:val="24"/>
          <w:szCs w:val="24"/>
        </w:rPr>
        <w:t xml:space="preserve">  The U.S.-</w:t>
      </w:r>
      <w:r w:rsidR="1F233176" w:rsidRPr="4E4C56D1">
        <w:rPr>
          <w:rFonts w:ascii="Times New Roman" w:eastAsia="Times New Roman" w:hAnsi="Times New Roman" w:cs="Times New Roman"/>
          <w:color w:val="000000" w:themeColor="text1"/>
          <w:sz w:val="24"/>
          <w:szCs w:val="24"/>
        </w:rPr>
        <w:t>based</w:t>
      </w:r>
      <w:r w:rsidRPr="4E4C56D1">
        <w:rPr>
          <w:rFonts w:ascii="Times New Roman" w:eastAsia="Times New Roman" w:hAnsi="Times New Roman" w:cs="Times New Roman"/>
          <w:color w:val="000000" w:themeColor="text1"/>
          <w:sz w:val="24"/>
          <w:szCs w:val="24"/>
        </w:rPr>
        <w:t xml:space="preserve"> data center is susceptible to </w:t>
      </w:r>
      <w:r w:rsidR="00AB25BD">
        <w:rPr>
          <w:rFonts w:ascii="Times New Roman" w:eastAsia="Times New Roman" w:hAnsi="Times New Roman" w:cs="Times New Roman"/>
          <w:color w:val="000000" w:themeColor="text1"/>
          <w:sz w:val="24"/>
          <w:szCs w:val="24"/>
        </w:rPr>
        <w:t>DDoS</w:t>
      </w:r>
      <w:r w:rsidRPr="4E4C56D1">
        <w:rPr>
          <w:rFonts w:ascii="Times New Roman" w:eastAsia="Times New Roman" w:hAnsi="Times New Roman" w:cs="Times New Roman"/>
          <w:color w:val="000000" w:themeColor="text1"/>
          <w:sz w:val="24"/>
          <w:szCs w:val="24"/>
        </w:rPr>
        <w:t xml:space="preserve"> attacks because it is a single point of failure, and our infrastructure is not equipped to deal with sophisticated DDoS attacks. </w:t>
      </w:r>
    </w:p>
    <w:p w14:paraId="535A21FC" w14:textId="77777777" w:rsidR="004E12A2" w:rsidRPr="004F668B" w:rsidRDefault="004E12A2" w:rsidP="00C81D16">
      <w:pPr>
        <w:shd w:val="clear" w:color="auto" w:fill="FFFFFF"/>
        <w:spacing w:after="0" w:line="480" w:lineRule="auto"/>
        <w:rPr>
          <w:rFonts w:ascii="Times New Roman" w:eastAsia="Times New Roman" w:hAnsi="Times New Roman" w:cs="Times New Roman"/>
          <w:sz w:val="24"/>
          <w:szCs w:val="24"/>
        </w:rPr>
      </w:pPr>
      <w:r w:rsidRPr="004F668B">
        <w:rPr>
          <w:rFonts w:ascii="Times New Roman" w:eastAsia="Times New Roman" w:hAnsi="Times New Roman" w:cs="Times New Roman"/>
          <w:b/>
          <w:bCs/>
          <w:color w:val="000000"/>
          <w:sz w:val="24"/>
          <w:szCs w:val="24"/>
        </w:rPr>
        <w:t>Recommendation</w:t>
      </w:r>
      <w:r w:rsidRPr="004F668B">
        <w:rPr>
          <w:rFonts w:ascii="Times New Roman" w:eastAsia="Times New Roman" w:hAnsi="Times New Roman" w:cs="Times New Roman"/>
          <w:color w:val="000000"/>
          <w:sz w:val="24"/>
          <w:szCs w:val="24"/>
        </w:rPr>
        <w:t> </w:t>
      </w:r>
    </w:p>
    <w:p w14:paraId="79DE5D8C" w14:textId="7404729B" w:rsidR="0086185B" w:rsidRPr="00C21567" w:rsidRDefault="004E12A2" w:rsidP="00C81D16">
      <w:pPr>
        <w:shd w:val="clear" w:color="auto" w:fill="FFFFFF" w:themeFill="background1"/>
        <w:spacing w:after="0" w:line="480" w:lineRule="auto"/>
        <w:ind w:firstLine="720"/>
        <w:rPr>
          <w:rFonts w:ascii="Times New Roman" w:eastAsia="Times New Roman" w:hAnsi="Times New Roman" w:cs="Times New Roman"/>
          <w:sz w:val="24"/>
          <w:szCs w:val="24"/>
        </w:rPr>
      </w:pPr>
      <w:r w:rsidRPr="4E4C56D1">
        <w:rPr>
          <w:rFonts w:ascii="Times New Roman" w:eastAsia="Times New Roman" w:hAnsi="Times New Roman" w:cs="Times New Roman"/>
          <w:color w:val="000000" w:themeColor="text1"/>
          <w:sz w:val="24"/>
          <w:szCs w:val="24"/>
        </w:rPr>
        <w:t xml:space="preserve">The recommendation is to migrate the </w:t>
      </w:r>
      <w:proofErr w:type="spellStart"/>
      <w:r w:rsidRPr="4E4C56D1">
        <w:rPr>
          <w:rFonts w:ascii="Times New Roman" w:eastAsia="Times New Roman" w:hAnsi="Times New Roman" w:cs="Times New Roman"/>
          <w:color w:val="000000" w:themeColor="text1"/>
          <w:sz w:val="24"/>
          <w:szCs w:val="24"/>
        </w:rPr>
        <w:t>TrainVid</w:t>
      </w:r>
      <w:proofErr w:type="spellEnd"/>
      <w:r w:rsidRPr="4E4C56D1">
        <w:rPr>
          <w:rFonts w:ascii="Times New Roman" w:eastAsia="Times New Roman" w:hAnsi="Times New Roman" w:cs="Times New Roman"/>
          <w:color w:val="000000" w:themeColor="text1"/>
          <w:sz w:val="24"/>
          <w:szCs w:val="24"/>
        </w:rPr>
        <w:t xml:space="preserve"> application to the global AWS </w:t>
      </w:r>
      <w:r>
        <w:rPr>
          <w:rFonts w:ascii="Times New Roman" w:eastAsia="Times New Roman" w:hAnsi="Times New Roman" w:cs="Times New Roman"/>
          <w:color w:val="000000" w:themeColor="text1"/>
          <w:sz w:val="24"/>
          <w:szCs w:val="24"/>
        </w:rPr>
        <w:t>CDN</w:t>
      </w:r>
      <w:r w:rsidRPr="4E4C56D1">
        <w:rPr>
          <w:rFonts w:ascii="Times New Roman" w:eastAsia="Times New Roman" w:hAnsi="Times New Roman" w:cs="Times New Roman"/>
          <w:color w:val="000000" w:themeColor="text1"/>
          <w:sz w:val="24"/>
          <w:szCs w:val="24"/>
        </w:rPr>
        <w:t xml:space="preserve"> CloudFront. This will allow us to reduce web page load time, reduce bandwidth cost, increase content availability, and provide additional security against DDoS attacks.  Data can be cached at edge locations around the globe, moving data closer to the customers and reducing latency (Shannon, 2018). AWS elemental media services will be used to take source content and convert it before storage in a storage account, automating this cumbersome workflow process with </w:t>
      </w:r>
      <w:r w:rsidRPr="4E4C56D1">
        <w:rPr>
          <w:rFonts w:ascii="Times New Roman" w:eastAsia="Times New Roman" w:hAnsi="Times New Roman" w:cs="Times New Roman"/>
          <w:color w:val="000000" w:themeColor="text1"/>
          <w:sz w:val="24"/>
          <w:szCs w:val="24"/>
        </w:rPr>
        <w:lastRenderedPageBreak/>
        <w:t>Lambda functions to reduce cost and increase efficiency (</w:t>
      </w:r>
      <w:proofErr w:type="spellStart"/>
      <w:r w:rsidRPr="4E4C56D1">
        <w:rPr>
          <w:rFonts w:ascii="Times New Roman" w:eastAsia="Times New Roman" w:hAnsi="Times New Roman" w:cs="Times New Roman"/>
          <w:color w:val="000000" w:themeColor="text1"/>
          <w:sz w:val="24"/>
          <w:szCs w:val="24"/>
        </w:rPr>
        <w:t>Rapyder</w:t>
      </w:r>
      <w:proofErr w:type="spellEnd"/>
      <w:r w:rsidRPr="4E4C56D1">
        <w:rPr>
          <w:rFonts w:ascii="Times New Roman" w:eastAsia="Times New Roman" w:hAnsi="Times New Roman" w:cs="Times New Roman"/>
          <w:color w:val="000000" w:themeColor="text1"/>
          <w:sz w:val="24"/>
          <w:szCs w:val="24"/>
        </w:rPr>
        <w:t xml:space="preserve">, 2022). The CDN solution will also automatically redistribute traffic when needed to provide DDoS attack prevention through the AWS shield standard, thereby increasing </w:t>
      </w:r>
      <w:r>
        <w:rPr>
          <w:rFonts w:ascii="Times New Roman" w:eastAsia="Times New Roman" w:hAnsi="Times New Roman" w:cs="Times New Roman"/>
          <w:color w:val="000000" w:themeColor="text1"/>
          <w:sz w:val="24"/>
          <w:szCs w:val="24"/>
        </w:rPr>
        <w:t xml:space="preserve">the </w:t>
      </w:r>
      <w:r w:rsidRPr="4E4C56D1">
        <w:rPr>
          <w:rFonts w:ascii="Times New Roman" w:eastAsia="Times New Roman" w:hAnsi="Times New Roman" w:cs="Times New Roman"/>
          <w:color w:val="000000" w:themeColor="text1"/>
          <w:sz w:val="24"/>
          <w:szCs w:val="24"/>
        </w:rPr>
        <w:t>uptime of the site.  </w:t>
      </w:r>
    </w:p>
    <w:p w14:paraId="4457F97C" w14:textId="3FD702A1" w:rsidR="005B07F8" w:rsidRPr="004F668B" w:rsidRDefault="005B07F8" w:rsidP="00C81D16">
      <w:pPr>
        <w:shd w:val="clear" w:color="auto" w:fill="FFFFFF"/>
        <w:spacing w:after="0" w:line="480" w:lineRule="auto"/>
        <w:rPr>
          <w:rFonts w:ascii="Times New Roman" w:eastAsia="Times New Roman" w:hAnsi="Times New Roman" w:cs="Times New Roman"/>
          <w:sz w:val="24"/>
          <w:szCs w:val="24"/>
        </w:rPr>
      </w:pPr>
      <w:r w:rsidRPr="004F668B">
        <w:rPr>
          <w:rFonts w:ascii="Times New Roman" w:eastAsia="Times New Roman" w:hAnsi="Times New Roman" w:cs="Times New Roman"/>
          <w:b/>
          <w:bCs/>
          <w:color w:val="000000"/>
          <w:sz w:val="24"/>
          <w:szCs w:val="24"/>
        </w:rPr>
        <w:t xml:space="preserve">Latency Problems </w:t>
      </w:r>
    </w:p>
    <w:p w14:paraId="7E0AE53B" w14:textId="4787F6F9" w:rsidR="005B07F8" w:rsidRDefault="005B07F8" w:rsidP="00C81D16">
      <w:pPr>
        <w:shd w:val="clear" w:color="auto" w:fill="FFFFFF" w:themeFill="background1"/>
        <w:spacing w:after="0" w:line="480" w:lineRule="auto"/>
        <w:rPr>
          <w:rFonts w:ascii="Times New Roman" w:eastAsia="Times New Roman" w:hAnsi="Times New Roman" w:cs="Times New Roman"/>
          <w:color w:val="000000"/>
          <w:sz w:val="24"/>
          <w:szCs w:val="24"/>
        </w:rPr>
      </w:pPr>
      <w:r w:rsidRPr="004F668B">
        <w:rPr>
          <w:rFonts w:ascii="Times New Roman" w:eastAsia="Times New Roman" w:hAnsi="Times New Roman" w:cs="Times New Roman"/>
          <w:color w:val="000000"/>
          <w:sz w:val="24"/>
          <w:szCs w:val="24"/>
        </w:rPr>
        <w:tab/>
        <w:t xml:space="preserve">The </w:t>
      </w:r>
      <w:proofErr w:type="spellStart"/>
      <w:r w:rsidRPr="004F668B">
        <w:rPr>
          <w:rFonts w:ascii="Times New Roman" w:eastAsia="Times New Roman" w:hAnsi="Times New Roman" w:cs="Times New Roman"/>
          <w:color w:val="000000"/>
          <w:sz w:val="24"/>
          <w:szCs w:val="24"/>
        </w:rPr>
        <w:t>TrainVid</w:t>
      </w:r>
      <w:proofErr w:type="spellEnd"/>
      <w:r w:rsidRPr="004F668B">
        <w:rPr>
          <w:rFonts w:ascii="Times New Roman" w:eastAsia="Times New Roman" w:hAnsi="Times New Roman" w:cs="Times New Roman"/>
          <w:color w:val="000000"/>
          <w:sz w:val="24"/>
          <w:szCs w:val="24"/>
        </w:rPr>
        <w:t xml:space="preserve"> content management system</w:t>
      </w:r>
      <w:ins w:id="1" w:author="Chad Peiper" w:date="2022-08-26T14:50:00Z">
        <w:r w:rsidR="000E3A62">
          <w:rPr>
            <w:rFonts w:ascii="Times New Roman" w:eastAsia="Times New Roman" w:hAnsi="Times New Roman" w:cs="Times New Roman"/>
            <w:color w:val="000000"/>
            <w:sz w:val="24"/>
            <w:szCs w:val="24"/>
          </w:rPr>
          <w:t xml:space="preserve"> (CMS)</w:t>
        </w:r>
      </w:ins>
      <w:r w:rsidRPr="004F668B">
        <w:rPr>
          <w:rFonts w:ascii="Times New Roman" w:eastAsia="Times New Roman" w:hAnsi="Times New Roman" w:cs="Times New Roman"/>
          <w:color w:val="000000"/>
          <w:sz w:val="24"/>
          <w:szCs w:val="24"/>
        </w:rPr>
        <w:t xml:space="preserve"> hosts a variety of videos in MP4 format on a static website and provide</w:t>
      </w:r>
      <w:r w:rsidR="00FF414A">
        <w:rPr>
          <w:rFonts w:ascii="Times New Roman" w:eastAsia="Times New Roman" w:hAnsi="Times New Roman" w:cs="Times New Roman"/>
          <w:color w:val="000000"/>
          <w:sz w:val="24"/>
          <w:szCs w:val="24"/>
        </w:rPr>
        <w:t xml:space="preserve">s the </w:t>
      </w:r>
      <w:r w:rsidRPr="004F668B">
        <w:rPr>
          <w:rFonts w:ascii="Times New Roman" w:eastAsia="Times New Roman" w:hAnsi="Times New Roman" w:cs="Times New Roman"/>
          <w:color w:val="000000"/>
          <w:sz w:val="24"/>
          <w:szCs w:val="24"/>
        </w:rPr>
        <w:t xml:space="preserve">content to customers from around the globe.   Users access our paid content through servers at our </w:t>
      </w:r>
      <w:r>
        <w:rPr>
          <w:rFonts w:ascii="Times New Roman" w:eastAsia="Times New Roman" w:hAnsi="Times New Roman" w:cs="Times New Roman"/>
          <w:color w:val="000000"/>
          <w:sz w:val="24"/>
          <w:szCs w:val="24"/>
        </w:rPr>
        <w:t>on-premises</w:t>
      </w:r>
      <w:r w:rsidRPr="004F668B">
        <w:rPr>
          <w:rFonts w:ascii="Times New Roman" w:eastAsia="Times New Roman" w:hAnsi="Times New Roman" w:cs="Times New Roman"/>
          <w:color w:val="000000"/>
          <w:sz w:val="24"/>
          <w:szCs w:val="24"/>
        </w:rPr>
        <w:t xml:space="preserve"> data center in Austin, TX.   The company has recently had an increase </w:t>
      </w:r>
      <w:r>
        <w:rPr>
          <w:rFonts w:ascii="Times New Roman" w:eastAsia="Times New Roman" w:hAnsi="Times New Roman" w:cs="Times New Roman"/>
          <w:color w:val="000000"/>
          <w:sz w:val="24"/>
          <w:szCs w:val="24"/>
        </w:rPr>
        <w:t>in</w:t>
      </w:r>
      <w:r w:rsidRPr="004F668B">
        <w:rPr>
          <w:rFonts w:ascii="Times New Roman" w:eastAsia="Times New Roman" w:hAnsi="Times New Roman" w:cs="Times New Roman"/>
          <w:color w:val="000000"/>
          <w:sz w:val="24"/>
          <w:szCs w:val="24"/>
        </w:rPr>
        <w:t xml:space="preserve"> customers in Asia, and new customers in that region are commenting </w:t>
      </w:r>
      <w:r>
        <w:rPr>
          <w:rFonts w:ascii="Times New Roman" w:eastAsia="Times New Roman" w:hAnsi="Times New Roman" w:cs="Times New Roman"/>
          <w:color w:val="000000"/>
          <w:sz w:val="24"/>
          <w:szCs w:val="24"/>
        </w:rPr>
        <w:t xml:space="preserve">on </w:t>
      </w:r>
      <w:r w:rsidRPr="004F668B">
        <w:rPr>
          <w:rFonts w:ascii="Times New Roman" w:eastAsia="Times New Roman" w:hAnsi="Times New Roman" w:cs="Times New Roman"/>
          <w:color w:val="000000"/>
          <w:sz w:val="24"/>
          <w:szCs w:val="24"/>
        </w:rPr>
        <w:t>how the website often buffers and slows down.  Some users have canceled subscriptions because of this.  The poor performance of the website for our customers in Asia can be attributed to the distance between the client device and our data center in the United States.  This distance is causing high latency, which makes web pages load slowly (Gillis, 2020).   Looking at average latency statistics, we discovered North America to India latency to average 230 milliseconds and North America to Korea to be 150 milliseconds (Verizon, n.d.).  We are looking to achieve latency rates of under 100 milliseconds as a metric of success (Fitzgerald, 2022).</w:t>
      </w:r>
    </w:p>
    <w:p w14:paraId="5019BEBD" w14:textId="200A8F8C" w:rsidR="0009541E" w:rsidRPr="0009541E" w:rsidRDefault="0009541E" w:rsidP="00C81D16">
      <w:pPr>
        <w:shd w:val="clear" w:color="auto" w:fill="FFFFFF" w:themeFill="background1"/>
        <w:spacing w:after="0" w:line="480" w:lineRule="auto"/>
        <w:rPr>
          <w:rFonts w:ascii="Times New Roman" w:eastAsia="Times New Roman" w:hAnsi="Times New Roman" w:cs="Times New Roman"/>
          <w:b/>
          <w:bCs/>
          <w:sz w:val="24"/>
          <w:szCs w:val="24"/>
        </w:rPr>
      </w:pPr>
      <w:r w:rsidRPr="0009541E">
        <w:rPr>
          <w:rFonts w:ascii="Times New Roman" w:eastAsia="Times New Roman" w:hAnsi="Times New Roman" w:cs="Times New Roman"/>
          <w:b/>
          <w:bCs/>
          <w:color w:val="000000"/>
          <w:sz w:val="24"/>
          <w:szCs w:val="24"/>
        </w:rPr>
        <w:t xml:space="preserve">Cloud Solutions </w:t>
      </w:r>
    </w:p>
    <w:p w14:paraId="03090AD0" w14:textId="159BEEDA" w:rsidR="005B07F8" w:rsidRPr="004F668B" w:rsidRDefault="005B07F8" w:rsidP="00C81D16">
      <w:pPr>
        <w:shd w:val="clear" w:color="auto" w:fill="FFFFFF"/>
        <w:spacing w:after="0" w:line="480" w:lineRule="auto"/>
        <w:rPr>
          <w:rFonts w:ascii="Times New Roman" w:eastAsia="Times New Roman" w:hAnsi="Times New Roman" w:cs="Times New Roman"/>
          <w:sz w:val="24"/>
          <w:szCs w:val="24"/>
        </w:rPr>
      </w:pPr>
      <w:r w:rsidRPr="004F668B">
        <w:rPr>
          <w:rFonts w:ascii="Times New Roman" w:eastAsia="Times New Roman" w:hAnsi="Times New Roman" w:cs="Times New Roman"/>
          <w:color w:val="000000"/>
          <w:sz w:val="24"/>
          <w:szCs w:val="24"/>
        </w:rPr>
        <w:tab/>
        <w:t xml:space="preserve">AWS CloudFront </w:t>
      </w:r>
      <w:r w:rsidR="0067548B">
        <w:rPr>
          <w:rFonts w:ascii="Times New Roman" w:eastAsia="Times New Roman" w:hAnsi="Times New Roman" w:cs="Times New Roman"/>
          <w:color w:val="000000"/>
          <w:sz w:val="24"/>
          <w:szCs w:val="24"/>
        </w:rPr>
        <w:t>CDN</w:t>
      </w:r>
      <w:r w:rsidRPr="004F668B">
        <w:rPr>
          <w:rFonts w:ascii="Times New Roman" w:eastAsia="Times New Roman" w:hAnsi="Times New Roman" w:cs="Times New Roman"/>
          <w:color w:val="000000"/>
          <w:sz w:val="24"/>
          <w:szCs w:val="24"/>
        </w:rPr>
        <w:t xml:space="preserve"> solves the latency issue by bringing data closer to users around the world.  This is done using</w:t>
      </w:r>
      <w:r w:rsidR="0067548B">
        <w:rPr>
          <w:rFonts w:ascii="Times New Roman" w:eastAsia="Times New Roman" w:hAnsi="Times New Roman" w:cs="Times New Roman"/>
          <w:color w:val="000000"/>
          <w:sz w:val="24"/>
          <w:szCs w:val="24"/>
        </w:rPr>
        <w:t xml:space="preserve"> edge locations</w:t>
      </w:r>
      <w:r w:rsidR="00016784">
        <w:rPr>
          <w:rFonts w:ascii="Times New Roman" w:eastAsia="Times New Roman" w:hAnsi="Times New Roman" w:cs="Times New Roman"/>
          <w:color w:val="000000"/>
          <w:sz w:val="24"/>
          <w:szCs w:val="24"/>
        </w:rPr>
        <w:t>, which</w:t>
      </w:r>
      <w:r w:rsidRPr="004F668B">
        <w:rPr>
          <w:rFonts w:ascii="Times New Roman" w:eastAsia="Times New Roman" w:hAnsi="Times New Roman" w:cs="Times New Roman"/>
          <w:color w:val="000000"/>
          <w:sz w:val="24"/>
          <w:szCs w:val="24"/>
        </w:rPr>
        <w:t xml:space="preserve"> are regional points of presence (</w:t>
      </w:r>
      <w:proofErr w:type="spellStart"/>
      <w:r w:rsidRPr="004F668B">
        <w:rPr>
          <w:rFonts w:ascii="Times New Roman" w:eastAsia="Times New Roman" w:hAnsi="Times New Roman" w:cs="Times New Roman"/>
          <w:color w:val="000000"/>
          <w:sz w:val="24"/>
          <w:szCs w:val="24"/>
        </w:rPr>
        <w:t>PoP</w:t>
      </w:r>
      <w:proofErr w:type="spellEnd"/>
      <w:r w:rsidRPr="004F668B">
        <w:rPr>
          <w:rFonts w:ascii="Times New Roman" w:eastAsia="Times New Roman" w:hAnsi="Times New Roman" w:cs="Times New Roman"/>
          <w:color w:val="000000"/>
          <w:sz w:val="24"/>
          <w:szCs w:val="24"/>
        </w:rPr>
        <w:t xml:space="preserve">) to locally cache data.  </w:t>
      </w:r>
      <w:r>
        <w:rPr>
          <w:rFonts w:ascii="Times New Roman" w:eastAsia="Times New Roman" w:hAnsi="Times New Roman" w:cs="Times New Roman"/>
          <w:color w:val="000000"/>
          <w:sz w:val="24"/>
          <w:szCs w:val="24"/>
        </w:rPr>
        <w:t xml:space="preserve">Amazon has </w:t>
      </w:r>
      <w:r w:rsidRPr="004F668B">
        <w:rPr>
          <w:rFonts w:ascii="Times New Roman" w:eastAsia="Times New Roman" w:hAnsi="Times New Roman" w:cs="Times New Roman"/>
          <w:color w:val="000000"/>
          <w:sz w:val="24"/>
          <w:szCs w:val="24"/>
        </w:rPr>
        <w:t>hundreds of edge locations around the globe, including in areas like Asia where we hope to increase business performance</w:t>
      </w:r>
      <w:r>
        <w:rPr>
          <w:rFonts w:ascii="Times New Roman" w:eastAsia="Times New Roman" w:hAnsi="Times New Roman" w:cs="Times New Roman"/>
          <w:color w:val="000000"/>
          <w:sz w:val="24"/>
          <w:szCs w:val="24"/>
        </w:rPr>
        <w:t xml:space="preserve"> </w:t>
      </w:r>
      <w:r w:rsidRPr="004F668B">
        <w:rPr>
          <w:rFonts w:ascii="Times New Roman" w:eastAsia="Times New Roman" w:hAnsi="Times New Roman" w:cs="Times New Roman"/>
          <w:color w:val="000000"/>
          <w:sz w:val="24"/>
          <w:szCs w:val="24"/>
        </w:rPr>
        <w:t xml:space="preserve">(Chauhan et al., 2018).  In this solution, we would host our static video files in an origin server which would be an Amazon Storage (S3) bucket (Chauhan et al., 2018).  As users make requests for the files, </w:t>
      </w:r>
      <w:r>
        <w:rPr>
          <w:rFonts w:ascii="Times New Roman" w:eastAsia="Times New Roman" w:hAnsi="Times New Roman" w:cs="Times New Roman"/>
          <w:color w:val="000000"/>
          <w:sz w:val="24"/>
          <w:szCs w:val="24"/>
        </w:rPr>
        <w:t>latency-based</w:t>
      </w:r>
      <w:r w:rsidRPr="004F668B">
        <w:rPr>
          <w:rFonts w:ascii="Times New Roman" w:eastAsia="Times New Roman" w:hAnsi="Times New Roman" w:cs="Times New Roman"/>
          <w:color w:val="000000"/>
          <w:sz w:val="24"/>
          <w:szCs w:val="24"/>
        </w:rPr>
        <w:t xml:space="preserve"> </w:t>
      </w:r>
      <w:r w:rsidRPr="004F668B">
        <w:rPr>
          <w:rFonts w:ascii="Times New Roman" w:eastAsia="Times New Roman" w:hAnsi="Times New Roman" w:cs="Times New Roman"/>
          <w:color w:val="000000"/>
          <w:sz w:val="24"/>
          <w:szCs w:val="24"/>
        </w:rPr>
        <w:lastRenderedPageBreak/>
        <w:t>routing steers them to the closest edge location.  Once the data is loaded from the origin server, it remains cached in the Edge Location.  This allows users in one geographic area to have low latency access to the data</w:t>
      </w:r>
      <w:r>
        <w:rPr>
          <w:rFonts w:ascii="Times New Roman" w:eastAsia="Times New Roman" w:hAnsi="Times New Roman" w:cs="Times New Roman"/>
          <w:color w:val="000000"/>
          <w:sz w:val="24"/>
          <w:szCs w:val="24"/>
        </w:rPr>
        <w:t xml:space="preserve"> for as long as it remains cached.  </w:t>
      </w:r>
      <w:r w:rsidRPr="004F668B">
        <w:rPr>
          <w:rFonts w:ascii="Times New Roman" w:eastAsia="Times New Roman" w:hAnsi="Times New Roman" w:cs="Times New Roman"/>
          <w:color w:val="000000"/>
          <w:sz w:val="24"/>
          <w:szCs w:val="24"/>
        </w:rPr>
        <w:t xml:space="preserve">The data remains cached for a specified period, which could be </w:t>
      </w:r>
      <w:r>
        <w:rPr>
          <w:rFonts w:ascii="Times New Roman" w:eastAsia="Times New Roman" w:hAnsi="Times New Roman" w:cs="Times New Roman"/>
          <w:color w:val="000000"/>
          <w:sz w:val="24"/>
          <w:szCs w:val="24"/>
        </w:rPr>
        <w:t xml:space="preserve">months </w:t>
      </w:r>
      <w:r w:rsidRPr="004F668B">
        <w:rPr>
          <w:rFonts w:ascii="Times New Roman" w:eastAsia="Times New Roman" w:hAnsi="Times New Roman" w:cs="Times New Roman"/>
          <w:color w:val="000000"/>
          <w:sz w:val="24"/>
          <w:szCs w:val="24"/>
        </w:rPr>
        <w:t xml:space="preserve">because our videos are static content </w:t>
      </w:r>
      <w:r>
        <w:rPr>
          <w:rFonts w:ascii="Times New Roman" w:eastAsia="Times New Roman" w:hAnsi="Times New Roman" w:cs="Times New Roman"/>
          <w:color w:val="000000"/>
          <w:sz w:val="24"/>
          <w:szCs w:val="24"/>
        </w:rPr>
        <w:t>that</w:t>
      </w:r>
      <w:r w:rsidRPr="004F668B">
        <w:rPr>
          <w:rFonts w:ascii="Times New Roman" w:eastAsia="Times New Roman" w:hAnsi="Times New Roman" w:cs="Times New Roman"/>
          <w:color w:val="000000"/>
          <w:sz w:val="24"/>
          <w:szCs w:val="24"/>
        </w:rPr>
        <w:t xml:space="preserve"> do</w:t>
      </w:r>
      <w:r>
        <w:rPr>
          <w:rFonts w:ascii="Times New Roman" w:eastAsia="Times New Roman" w:hAnsi="Times New Roman" w:cs="Times New Roman"/>
          <w:color w:val="000000"/>
          <w:sz w:val="24"/>
          <w:szCs w:val="24"/>
        </w:rPr>
        <w:t xml:space="preserve"> not</w:t>
      </w:r>
      <w:r w:rsidRPr="004F668B">
        <w:rPr>
          <w:rFonts w:ascii="Times New Roman" w:eastAsia="Times New Roman" w:hAnsi="Times New Roman" w:cs="Times New Roman"/>
          <w:color w:val="000000"/>
          <w:sz w:val="24"/>
          <w:szCs w:val="24"/>
        </w:rPr>
        <w:t xml:space="preserve"> need frequent version updates  (A.W.S., n.d.).  </w:t>
      </w:r>
    </w:p>
    <w:p w14:paraId="0CF08324" w14:textId="7C5F66E7" w:rsidR="005B07F8" w:rsidRPr="004F668B" w:rsidRDefault="005B07F8" w:rsidP="00C81D16">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Independent Testing of</w:t>
      </w:r>
      <w:r w:rsidRPr="004F668B">
        <w:rPr>
          <w:rFonts w:ascii="Times New Roman" w:eastAsia="Times New Roman" w:hAnsi="Times New Roman" w:cs="Times New Roman"/>
          <w:b/>
          <w:bCs/>
          <w:color w:val="000000"/>
          <w:sz w:val="24"/>
          <w:szCs w:val="24"/>
        </w:rPr>
        <w:t xml:space="preserve"> C</w:t>
      </w:r>
      <w:r w:rsidR="00970330">
        <w:rPr>
          <w:rFonts w:ascii="Times New Roman" w:eastAsia="Times New Roman" w:hAnsi="Times New Roman" w:cs="Times New Roman"/>
          <w:b/>
          <w:bCs/>
          <w:color w:val="000000"/>
          <w:sz w:val="24"/>
          <w:szCs w:val="24"/>
        </w:rPr>
        <w:t>DN</w:t>
      </w:r>
      <w:r>
        <w:rPr>
          <w:rFonts w:ascii="Times New Roman" w:eastAsia="Times New Roman" w:hAnsi="Times New Roman" w:cs="Times New Roman"/>
          <w:b/>
          <w:bCs/>
          <w:color w:val="000000"/>
          <w:sz w:val="24"/>
          <w:szCs w:val="24"/>
        </w:rPr>
        <w:t xml:space="preserve"> Performance</w:t>
      </w:r>
    </w:p>
    <w:p w14:paraId="01E3AAB1" w14:textId="77777777" w:rsidR="005B07F8" w:rsidRDefault="005B07F8" w:rsidP="00C81D16">
      <w:pPr>
        <w:shd w:val="clear" w:color="auto" w:fill="FFFFFF"/>
        <w:spacing w:after="0" w:line="480" w:lineRule="auto"/>
        <w:rPr>
          <w:rFonts w:ascii="Times New Roman" w:eastAsia="Times New Roman" w:hAnsi="Times New Roman" w:cs="Times New Roman"/>
          <w:color w:val="000000"/>
          <w:sz w:val="24"/>
          <w:szCs w:val="24"/>
        </w:rPr>
      </w:pPr>
      <w:r w:rsidRPr="004F668B">
        <w:rPr>
          <w:rFonts w:ascii="Times New Roman" w:eastAsia="Times New Roman" w:hAnsi="Times New Roman" w:cs="Times New Roman"/>
          <w:color w:val="000000"/>
          <w:sz w:val="24"/>
          <w:szCs w:val="24"/>
        </w:rPr>
        <w:tab/>
        <w:t xml:space="preserve">CloudFront provides built-in performance monitoring and metrics that are beneficial to the business operations, including which objects have been accessed and from what edge location(A.W.S., n.d.-b).  This will help us determine the geographic areas that have the most traffic and will help steer business decisions toward those markets  However, to see if the CloudFront solution is performing within our metrics of success there is a need to deploy last mile testing.  In this </w:t>
      </w:r>
      <w:r>
        <w:rPr>
          <w:rFonts w:ascii="Times New Roman" w:eastAsia="Times New Roman" w:hAnsi="Times New Roman" w:cs="Times New Roman"/>
          <w:color w:val="000000"/>
          <w:sz w:val="24"/>
          <w:szCs w:val="24"/>
        </w:rPr>
        <w:t>case</w:t>
      </w:r>
      <w:r w:rsidRPr="004F668B">
        <w:rPr>
          <w:rFonts w:ascii="Times New Roman" w:eastAsia="Times New Roman" w:hAnsi="Times New Roman" w:cs="Times New Roman"/>
          <w:color w:val="000000"/>
          <w:sz w:val="24"/>
          <w:szCs w:val="24"/>
        </w:rPr>
        <w:t xml:space="preserve">, we would need to independently verify if the geographic areas we intend to reach with low latency traffic are seeing increased performance due to the Edge Location deployments.  We will contract with a third-party performance testing company based in that geographic area and task them with observing web traffic from our site.  We </w:t>
      </w:r>
      <w:r>
        <w:rPr>
          <w:rFonts w:ascii="Times New Roman" w:eastAsia="Times New Roman" w:hAnsi="Times New Roman" w:cs="Times New Roman"/>
          <w:color w:val="000000"/>
          <w:sz w:val="24"/>
          <w:szCs w:val="24"/>
        </w:rPr>
        <w:t>will</w:t>
      </w:r>
      <w:r w:rsidRPr="004F668B">
        <w:rPr>
          <w:rFonts w:ascii="Times New Roman" w:eastAsia="Times New Roman" w:hAnsi="Times New Roman" w:cs="Times New Roman"/>
          <w:color w:val="000000"/>
          <w:sz w:val="24"/>
          <w:szCs w:val="24"/>
        </w:rPr>
        <w:t xml:space="preserve"> ensure the </w:t>
      </w:r>
      <w:r>
        <w:rPr>
          <w:rFonts w:ascii="Times New Roman" w:eastAsia="Times New Roman" w:hAnsi="Times New Roman" w:cs="Times New Roman"/>
          <w:color w:val="000000"/>
          <w:sz w:val="24"/>
          <w:szCs w:val="24"/>
        </w:rPr>
        <w:t>third party</w:t>
      </w:r>
      <w:r w:rsidRPr="004F668B">
        <w:rPr>
          <w:rFonts w:ascii="Times New Roman" w:eastAsia="Times New Roman" w:hAnsi="Times New Roman" w:cs="Times New Roman"/>
          <w:color w:val="000000"/>
          <w:sz w:val="24"/>
          <w:szCs w:val="24"/>
        </w:rPr>
        <w:t xml:space="preserve"> is using a common internet service provider (ISP) for the region and is on a computing infrastructure that would be common for our</w:t>
      </w:r>
      <w:r>
        <w:rPr>
          <w:rFonts w:ascii="Times New Roman" w:eastAsia="Times New Roman" w:hAnsi="Times New Roman" w:cs="Times New Roman"/>
          <w:color w:val="000000"/>
          <w:sz w:val="24"/>
          <w:szCs w:val="24"/>
        </w:rPr>
        <w:t xml:space="preserve"> end</w:t>
      </w:r>
      <w:r w:rsidRPr="004F668B">
        <w:rPr>
          <w:rFonts w:ascii="Times New Roman" w:eastAsia="Times New Roman" w:hAnsi="Times New Roman" w:cs="Times New Roman"/>
          <w:color w:val="000000"/>
          <w:sz w:val="24"/>
          <w:szCs w:val="24"/>
        </w:rPr>
        <w:t xml:space="preserve"> users.  This way, we can test how our content is being delivered to actual users around the globe (Rayburn, n.d.).  </w:t>
      </w:r>
    </w:p>
    <w:p w14:paraId="46C3BE58" w14:textId="77777777" w:rsidR="00C21567" w:rsidRDefault="00C21567" w:rsidP="00C81D16">
      <w:pPr>
        <w:shd w:val="clear" w:color="auto" w:fill="FFFFFF" w:themeFill="background1"/>
        <w:spacing w:after="0" w:line="480" w:lineRule="auto"/>
        <w:rPr>
          <w:rFonts w:ascii="Times New Roman" w:eastAsia="Times New Roman" w:hAnsi="Times New Roman" w:cs="Times New Roman"/>
          <w:b/>
          <w:color w:val="000000" w:themeColor="text1"/>
          <w:sz w:val="24"/>
          <w:szCs w:val="24"/>
          <w:rPrChange w:id="2" w:author="Lazar,Emanuel" w:date="2022-08-22T12:07:00Z">
            <w:rPr>
              <w:rFonts w:ascii="Times New Roman" w:eastAsia="Times New Roman" w:hAnsi="Times New Roman" w:cs="Times New Roman"/>
              <w:color w:val="000000" w:themeColor="text1"/>
              <w:sz w:val="24"/>
              <w:szCs w:val="24"/>
            </w:rPr>
          </w:rPrChange>
        </w:rPr>
      </w:pPr>
      <w:r w:rsidRPr="5EFC0FB9">
        <w:rPr>
          <w:rFonts w:ascii="Times New Roman" w:eastAsia="Times New Roman" w:hAnsi="Times New Roman" w:cs="Times New Roman"/>
          <w:b/>
          <w:color w:val="000000" w:themeColor="text1"/>
          <w:sz w:val="24"/>
          <w:szCs w:val="24"/>
        </w:rPr>
        <w:t>Organizational Unit</w:t>
      </w:r>
      <w:r>
        <w:rPr>
          <w:rFonts w:ascii="Times New Roman" w:eastAsia="Times New Roman" w:hAnsi="Times New Roman" w:cs="Times New Roman"/>
          <w:b/>
          <w:color w:val="000000" w:themeColor="text1"/>
          <w:sz w:val="24"/>
          <w:szCs w:val="24"/>
        </w:rPr>
        <w:t>s</w:t>
      </w:r>
    </w:p>
    <w:p w14:paraId="5E6A16D9" w14:textId="77777777" w:rsidR="00C21567" w:rsidRDefault="00C21567" w:rsidP="00C81D16">
      <w:pPr>
        <w:spacing w:after="0" w:line="480" w:lineRule="auto"/>
        <w:rPr>
          <w:rFonts w:ascii="Times New Roman" w:eastAsia="Times New Roman" w:hAnsi="Times New Roman" w:cs="Times New Roman"/>
          <w:color w:val="000000" w:themeColor="text1"/>
          <w:sz w:val="24"/>
          <w:szCs w:val="24"/>
        </w:rPr>
      </w:pPr>
      <w:r w:rsidRPr="5EFC0FB9">
        <w:rPr>
          <w:rFonts w:ascii="Times New Roman" w:eastAsia="Times New Roman" w:hAnsi="Times New Roman" w:cs="Times New Roman"/>
          <w:b/>
          <w:color w:val="000000" w:themeColor="text1"/>
          <w:sz w:val="24"/>
          <w:szCs w:val="24"/>
        </w:rPr>
        <w:t>Security</w:t>
      </w:r>
      <w:r w:rsidRPr="38B7E757">
        <w:rPr>
          <w:rFonts w:ascii="Times New Roman" w:eastAsia="Times New Roman" w:hAnsi="Times New Roman" w:cs="Times New Roman"/>
          <w:color w:val="000000" w:themeColor="text1"/>
          <w:sz w:val="24"/>
          <w:szCs w:val="24"/>
          <w:rPrChange w:id="3" w:author="Lazar,Emanuel" w:date="2022-08-22T19:09:00Z">
            <w:rPr>
              <w:rFonts w:ascii="Times New Roman" w:eastAsia="Times New Roman" w:hAnsi="Times New Roman" w:cs="Times New Roman"/>
              <w:b/>
              <w:bCs/>
              <w:color w:val="000000" w:themeColor="text1"/>
              <w:sz w:val="24"/>
              <w:szCs w:val="24"/>
            </w:rPr>
          </w:rPrChange>
        </w:rPr>
        <w:t xml:space="preserve"> </w:t>
      </w:r>
    </w:p>
    <w:p w14:paraId="43EF19F6" w14:textId="07F9C49A" w:rsidR="00C21567" w:rsidRPr="00893AF4" w:rsidRDefault="00C21567" w:rsidP="00C81D16">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CMS application migration will </w:t>
      </w:r>
      <w:r w:rsidR="007242E4">
        <w:rPr>
          <w:rFonts w:ascii="Times New Roman" w:eastAsia="Times New Roman" w:hAnsi="Times New Roman" w:cs="Times New Roman"/>
          <w:color w:val="000000" w:themeColor="text1"/>
          <w:sz w:val="24"/>
          <w:szCs w:val="24"/>
        </w:rPr>
        <w:t xml:space="preserve">incorporate our IS plan for cloud application segmentation </w:t>
      </w:r>
      <w:r w:rsidR="004364EE">
        <w:rPr>
          <w:rFonts w:ascii="Times New Roman" w:eastAsia="Times New Roman" w:hAnsi="Times New Roman" w:cs="Times New Roman"/>
          <w:color w:val="000000" w:themeColor="text1"/>
          <w:sz w:val="24"/>
          <w:szCs w:val="24"/>
        </w:rPr>
        <w:t xml:space="preserve">because </w:t>
      </w:r>
      <w:proofErr w:type="spellStart"/>
      <w:r w:rsidR="004364EE">
        <w:rPr>
          <w:rFonts w:ascii="Times New Roman" w:eastAsia="Times New Roman" w:hAnsi="Times New Roman" w:cs="Times New Roman"/>
          <w:color w:val="000000" w:themeColor="text1"/>
          <w:sz w:val="24"/>
          <w:szCs w:val="24"/>
        </w:rPr>
        <w:t>TrainVid</w:t>
      </w:r>
      <w:proofErr w:type="spellEnd"/>
      <w:r w:rsidR="004364EE">
        <w:rPr>
          <w:rFonts w:ascii="Times New Roman" w:eastAsia="Times New Roman" w:hAnsi="Times New Roman" w:cs="Times New Roman"/>
          <w:color w:val="000000" w:themeColor="text1"/>
          <w:sz w:val="24"/>
          <w:szCs w:val="24"/>
        </w:rPr>
        <w:t xml:space="preserve"> will be its own OU in the company’s AWS account.  </w:t>
      </w:r>
      <w:r w:rsidRPr="00A23819">
        <w:rPr>
          <w:rFonts w:ascii="Times New Roman" w:eastAsia="Times New Roman" w:hAnsi="Times New Roman" w:cs="Times New Roman"/>
          <w:color w:val="000000" w:themeColor="text1"/>
          <w:sz w:val="24"/>
          <w:szCs w:val="24"/>
        </w:rPr>
        <w:t xml:space="preserve">An OU in AWS is a container for accounts. We will use </w:t>
      </w:r>
      <w:proofErr w:type="gramStart"/>
      <w:r w:rsidRPr="00A23819">
        <w:rPr>
          <w:rFonts w:ascii="Times New Roman" w:eastAsia="Times New Roman" w:hAnsi="Times New Roman" w:cs="Times New Roman"/>
          <w:color w:val="000000" w:themeColor="text1"/>
          <w:sz w:val="24"/>
          <w:szCs w:val="24"/>
        </w:rPr>
        <w:t>OU’s</w:t>
      </w:r>
      <w:proofErr w:type="gramEnd"/>
      <w:r w:rsidRPr="00A23819">
        <w:rPr>
          <w:rFonts w:ascii="Times New Roman" w:eastAsia="Times New Roman" w:hAnsi="Times New Roman" w:cs="Times New Roman"/>
          <w:color w:val="000000" w:themeColor="text1"/>
          <w:sz w:val="24"/>
          <w:szCs w:val="24"/>
        </w:rPr>
        <w:t xml:space="preserve"> to segment the security so that permissions </w:t>
      </w:r>
      <w:r w:rsidRPr="00A23819">
        <w:rPr>
          <w:rFonts w:ascii="Times New Roman" w:eastAsia="Times New Roman" w:hAnsi="Times New Roman" w:cs="Times New Roman"/>
          <w:color w:val="000000" w:themeColor="text1"/>
          <w:sz w:val="24"/>
          <w:szCs w:val="24"/>
        </w:rPr>
        <w:lastRenderedPageBreak/>
        <w:t xml:space="preserve">are separate. In addition, we will also use </w:t>
      </w:r>
      <w:proofErr w:type="gramStart"/>
      <w:r w:rsidRPr="00A23819">
        <w:rPr>
          <w:rFonts w:ascii="Times New Roman" w:eastAsia="Times New Roman" w:hAnsi="Times New Roman" w:cs="Times New Roman"/>
          <w:color w:val="000000" w:themeColor="text1"/>
          <w:sz w:val="24"/>
          <w:szCs w:val="24"/>
        </w:rPr>
        <w:t>OU’s</w:t>
      </w:r>
      <w:proofErr w:type="gramEnd"/>
      <w:r w:rsidRPr="00A23819">
        <w:rPr>
          <w:rFonts w:ascii="Times New Roman" w:eastAsia="Times New Roman" w:hAnsi="Times New Roman" w:cs="Times New Roman"/>
          <w:color w:val="000000" w:themeColor="text1"/>
          <w:sz w:val="24"/>
          <w:szCs w:val="24"/>
        </w:rPr>
        <w:t xml:space="preserve"> to segment billing so we can see the cost. Security will be segmented by setting up an Identity and Access Management (IAM) account. The three main parts that </w:t>
      </w:r>
      <w:r>
        <w:rPr>
          <w:rFonts w:ascii="Times New Roman" w:eastAsia="Times New Roman" w:hAnsi="Times New Roman" w:cs="Times New Roman"/>
          <w:color w:val="000000" w:themeColor="text1"/>
          <w:sz w:val="24"/>
          <w:szCs w:val="24"/>
        </w:rPr>
        <w:t>make up</w:t>
      </w:r>
      <w:r w:rsidRPr="00A23819">
        <w:rPr>
          <w:rFonts w:ascii="Times New Roman" w:eastAsia="Times New Roman" w:hAnsi="Times New Roman" w:cs="Times New Roman"/>
          <w:color w:val="000000" w:themeColor="text1"/>
          <w:sz w:val="24"/>
          <w:szCs w:val="24"/>
        </w:rPr>
        <w:t xml:space="preserve"> IAM are Who, Can Access, and What (A Least-Privilege Journey: AWS IAM Policies and Access Analyzer (55:59), 2022). The Who section deals with any human access that is needed. The Can Access deals with permissions on a system. The last section deals with what users can access. We will begin to manage our AWS environment by making multiple accounts to separate the workload across multiple environments. We will govern the accounts by using AWS Organizations because it will allow us to centrally manage our environment (AWS Organizations - Amazon Web Services, 2022).  Next, we will use AWS IAM Identity Center where we can connect our users and manage access to AWS accounts and applications. Once our users are connected, we will organize our resources with tags. Tags, in AWS, will help us manage, identify, and organize our resources. By setting up data perimeters in AWS, it will help set boundaries and protect data across accounts like trusted identities and resources. Permissions are set to grant access to users. This is done by setting up IAM policies to users, groups, or roles, and resource policies that govern resources such as IAM Roles</w:t>
      </w:r>
    </w:p>
    <w:p w14:paraId="784C44CE" w14:textId="270EB0BC" w:rsidR="1DF26C5F" w:rsidRDefault="1DF26C5F" w:rsidP="00C81D16">
      <w:pPr>
        <w:spacing w:line="480" w:lineRule="auto"/>
        <w:rPr>
          <w:rFonts w:ascii="Times New Roman" w:eastAsia="Times New Roman" w:hAnsi="Times New Roman" w:cs="Times New Roman"/>
          <w:b/>
          <w:bCs/>
          <w:sz w:val="24"/>
          <w:szCs w:val="24"/>
        </w:rPr>
      </w:pPr>
      <w:r w:rsidRPr="1BD830A3">
        <w:rPr>
          <w:rFonts w:ascii="Times New Roman" w:eastAsia="Times New Roman" w:hAnsi="Times New Roman" w:cs="Times New Roman"/>
          <w:b/>
          <w:bCs/>
          <w:sz w:val="24"/>
          <w:szCs w:val="24"/>
        </w:rPr>
        <w:t xml:space="preserve">DDoS </w:t>
      </w:r>
      <w:r w:rsidR="00035727">
        <w:rPr>
          <w:rFonts w:ascii="Times New Roman" w:eastAsia="Times New Roman" w:hAnsi="Times New Roman" w:cs="Times New Roman"/>
          <w:b/>
          <w:bCs/>
          <w:sz w:val="24"/>
          <w:szCs w:val="24"/>
        </w:rPr>
        <w:t>P</w:t>
      </w:r>
      <w:r w:rsidRPr="1BD830A3">
        <w:rPr>
          <w:rFonts w:ascii="Times New Roman" w:eastAsia="Times New Roman" w:hAnsi="Times New Roman" w:cs="Times New Roman"/>
          <w:b/>
          <w:bCs/>
          <w:sz w:val="24"/>
          <w:szCs w:val="24"/>
        </w:rPr>
        <w:t>rotection with Amazon Shield</w:t>
      </w:r>
    </w:p>
    <w:p w14:paraId="58BB2148" w14:textId="237BE049" w:rsidR="666DECE7" w:rsidRDefault="666DECE7" w:rsidP="00C81D16">
      <w:pPr>
        <w:spacing w:line="480" w:lineRule="auto"/>
        <w:ind w:firstLine="720"/>
      </w:pPr>
      <w:r w:rsidRPr="1BD830A3">
        <w:rPr>
          <w:rFonts w:ascii="Times" w:eastAsia="Times" w:hAnsi="Times" w:cs="Times"/>
          <w:color w:val="000000" w:themeColor="text1"/>
          <w:sz w:val="24"/>
          <w:szCs w:val="24"/>
        </w:rPr>
        <w:t xml:space="preserve">Our IS plan is to have high availability and that would need us to </w:t>
      </w:r>
      <w:r w:rsidR="1C7307DC" w:rsidRPr="1BD830A3">
        <w:rPr>
          <w:rFonts w:ascii="Times" w:eastAsia="Times" w:hAnsi="Times" w:cs="Times"/>
          <w:color w:val="000000" w:themeColor="text1"/>
          <w:sz w:val="24"/>
          <w:szCs w:val="24"/>
        </w:rPr>
        <w:t>protect our site from attacks like</w:t>
      </w:r>
      <w:r w:rsidRPr="1BD830A3">
        <w:rPr>
          <w:rFonts w:ascii="Times" w:eastAsia="Times" w:hAnsi="Times" w:cs="Times"/>
          <w:color w:val="000000" w:themeColor="text1"/>
          <w:sz w:val="24"/>
          <w:szCs w:val="24"/>
        </w:rPr>
        <w:t xml:space="preserve"> </w:t>
      </w:r>
      <w:r w:rsidR="00700395">
        <w:rPr>
          <w:rFonts w:ascii="Times" w:eastAsia="Times" w:hAnsi="Times" w:cs="Times"/>
          <w:color w:val="000000" w:themeColor="text1"/>
          <w:sz w:val="24"/>
          <w:szCs w:val="24"/>
        </w:rPr>
        <w:t>DDoS</w:t>
      </w:r>
      <w:r w:rsidR="586FF08A" w:rsidRPr="1BD830A3">
        <w:rPr>
          <w:rFonts w:ascii="Times" w:eastAsia="Times" w:hAnsi="Times" w:cs="Times"/>
          <w:color w:val="000000" w:themeColor="text1"/>
          <w:sz w:val="24"/>
          <w:szCs w:val="24"/>
        </w:rPr>
        <w:t xml:space="preserve"> to reduce downtime. DDoS</w:t>
      </w:r>
      <w:r w:rsidR="1DF26C5F" w:rsidRPr="1BD830A3">
        <w:rPr>
          <w:rFonts w:ascii="Times" w:eastAsia="Times" w:hAnsi="Times" w:cs="Times"/>
          <w:color w:val="000000" w:themeColor="text1"/>
          <w:sz w:val="24"/>
          <w:szCs w:val="24"/>
        </w:rPr>
        <w:t xml:space="preserve"> protection solutions </w:t>
      </w:r>
      <w:r w:rsidR="00700395">
        <w:rPr>
          <w:rFonts w:ascii="Times" w:eastAsia="Times" w:hAnsi="Times" w:cs="Times"/>
          <w:color w:val="000000" w:themeColor="text1"/>
          <w:sz w:val="24"/>
          <w:szCs w:val="24"/>
        </w:rPr>
        <w:t>that</w:t>
      </w:r>
      <w:r w:rsidR="1DF26C5F" w:rsidRPr="1BD830A3">
        <w:rPr>
          <w:rFonts w:ascii="Times" w:eastAsia="Times" w:hAnsi="Times" w:cs="Times"/>
          <w:color w:val="000000" w:themeColor="text1"/>
          <w:sz w:val="24"/>
          <w:szCs w:val="24"/>
        </w:rPr>
        <w:t xml:space="preserve"> are installed on-premises at the company’s data center are not enough to protect against </w:t>
      </w:r>
      <w:r w:rsidR="00700395">
        <w:rPr>
          <w:rFonts w:ascii="Times" w:eastAsia="Times" w:hAnsi="Times" w:cs="Times"/>
          <w:color w:val="000000" w:themeColor="text1"/>
          <w:sz w:val="24"/>
          <w:szCs w:val="24"/>
        </w:rPr>
        <w:t xml:space="preserve">the </w:t>
      </w:r>
      <w:r w:rsidR="1DF26C5F" w:rsidRPr="1BD830A3">
        <w:rPr>
          <w:rFonts w:ascii="Times" w:eastAsia="Times" w:hAnsi="Times" w:cs="Times"/>
          <w:color w:val="000000" w:themeColor="text1"/>
          <w:sz w:val="24"/>
          <w:szCs w:val="24"/>
        </w:rPr>
        <w:t xml:space="preserve">huge volume </w:t>
      </w:r>
      <w:r w:rsidR="00700395">
        <w:rPr>
          <w:rFonts w:ascii="Times" w:eastAsia="Times" w:hAnsi="Times" w:cs="Times"/>
          <w:color w:val="000000" w:themeColor="text1"/>
          <w:sz w:val="24"/>
          <w:szCs w:val="24"/>
        </w:rPr>
        <w:t xml:space="preserve">of </w:t>
      </w:r>
      <w:r w:rsidR="1DF26C5F" w:rsidRPr="1BD830A3">
        <w:rPr>
          <w:rFonts w:ascii="Times" w:eastAsia="Times" w:hAnsi="Times" w:cs="Times"/>
          <w:color w:val="000000" w:themeColor="text1"/>
          <w:sz w:val="24"/>
          <w:szCs w:val="24"/>
        </w:rPr>
        <w:t xml:space="preserve">DDoS attacks which flood the internet pipe and </w:t>
      </w:r>
      <w:r w:rsidR="37C26323" w:rsidRPr="1BD830A3">
        <w:rPr>
          <w:rFonts w:ascii="Times" w:eastAsia="Times" w:hAnsi="Times" w:cs="Times"/>
          <w:color w:val="000000" w:themeColor="text1"/>
          <w:sz w:val="24"/>
          <w:szCs w:val="24"/>
        </w:rPr>
        <w:t>are</w:t>
      </w:r>
      <w:r w:rsidR="1DF26C5F" w:rsidRPr="1BD830A3">
        <w:rPr>
          <w:rFonts w:ascii="Times" w:eastAsia="Times" w:hAnsi="Times" w:cs="Times"/>
          <w:color w:val="000000" w:themeColor="text1"/>
          <w:sz w:val="24"/>
          <w:szCs w:val="24"/>
        </w:rPr>
        <w:t xml:space="preserve"> enough to render downstream (</w:t>
      </w:r>
      <w:proofErr w:type="spellStart"/>
      <w:r w:rsidR="1DF26C5F" w:rsidRPr="1BD830A3">
        <w:rPr>
          <w:rFonts w:ascii="Times New Roman" w:eastAsia="Times New Roman" w:hAnsi="Times New Roman" w:cs="Times New Roman"/>
          <w:color w:val="000000" w:themeColor="text1"/>
          <w:sz w:val="24"/>
          <w:szCs w:val="24"/>
        </w:rPr>
        <w:t>Chinnasamy</w:t>
      </w:r>
      <w:proofErr w:type="spellEnd"/>
      <w:r w:rsidR="1DF26C5F" w:rsidRPr="1BD830A3">
        <w:rPr>
          <w:rFonts w:ascii="Times New Roman" w:eastAsia="Times New Roman" w:hAnsi="Times New Roman" w:cs="Times New Roman"/>
          <w:color w:val="000000" w:themeColor="text1"/>
          <w:sz w:val="24"/>
          <w:szCs w:val="24"/>
        </w:rPr>
        <w:t>, 2020</w:t>
      </w:r>
      <w:r w:rsidR="1DF26C5F" w:rsidRPr="1BD830A3">
        <w:rPr>
          <w:rFonts w:ascii="Times" w:eastAsia="Times" w:hAnsi="Times" w:cs="Times"/>
          <w:color w:val="000000" w:themeColor="text1"/>
          <w:sz w:val="24"/>
          <w:szCs w:val="24"/>
        </w:rPr>
        <w:t>). Plus, they are ineffective in protecting our website which is hosted on AWS. AWS Shield</w:t>
      </w:r>
      <w:r w:rsidR="001314BB">
        <w:rPr>
          <w:rFonts w:ascii="Times" w:eastAsia="Times" w:hAnsi="Times" w:cs="Times"/>
          <w:color w:val="000000" w:themeColor="text1"/>
          <w:sz w:val="24"/>
          <w:szCs w:val="24"/>
        </w:rPr>
        <w:t>, on the other hand,</w:t>
      </w:r>
      <w:r w:rsidR="1DF26C5F" w:rsidRPr="1BD830A3">
        <w:rPr>
          <w:rFonts w:ascii="Times" w:eastAsia="Times" w:hAnsi="Times" w:cs="Times"/>
          <w:color w:val="000000" w:themeColor="text1"/>
          <w:sz w:val="24"/>
          <w:szCs w:val="24"/>
        </w:rPr>
        <w:t xml:space="preserve"> would help us safeguard our applications </w:t>
      </w:r>
      <w:r w:rsidR="001314BB">
        <w:rPr>
          <w:rFonts w:ascii="Times" w:eastAsia="Times" w:hAnsi="Times" w:cs="Times"/>
          <w:color w:val="000000" w:themeColor="text1"/>
          <w:sz w:val="24"/>
          <w:szCs w:val="24"/>
        </w:rPr>
        <w:t>that</w:t>
      </w:r>
      <w:r w:rsidR="1DF26C5F" w:rsidRPr="1BD830A3">
        <w:rPr>
          <w:rFonts w:ascii="Times" w:eastAsia="Times" w:hAnsi="Times" w:cs="Times"/>
          <w:color w:val="000000" w:themeColor="text1"/>
          <w:sz w:val="24"/>
          <w:szCs w:val="24"/>
        </w:rPr>
        <w:t xml:space="preserve"> were migrated to AWS, with its always-on </w:t>
      </w:r>
      <w:r w:rsidR="1DF26C5F" w:rsidRPr="1BD830A3">
        <w:rPr>
          <w:rFonts w:ascii="Times" w:eastAsia="Times" w:hAnsi="Times" w:cs="Times"/>
          <w:color w:val="000000" w:themeColor="text1"/>
          <w:sz w:val="24"/>
          <w:szCs w:val="24"/>
        </w:rPr>
        <w:lastRenderedPageBreak/>
        <w:t xml:space="preserve">detection and automatic inline mitigation would minimize downtime and latency of our website and it is offered in every AWS Region (AWS, n.d.-c). </w:t>
      </w:r>
    </w:p>
    <w:p w14:paraId="1B6C850A" w14:textId="04CF642C" w:rsidR="1DF26C5F" w:rsidRDefault="1DF26C5F" w:rsidP="00C81D16">
      <w:pPr>
        <w:spacing w:line="480" w:lineRule="auto"/>
        <w:ind w:firstLine="720"/>
      </w:pPr>
      <w:r w:rsidRPr="1BD830A3">
        <w:rPr>
          <w:rFonts w:ascii="Times" w:eastAsia="Times" w:hAnsi="Times" w:cs="Times"/>
          <w:color w:val="000000" w:themeColor="text1"/>
          <w:sz w:val="24"/>
          <w:szCs w:val="24"/>
        </w:rPr>
        <w:t>Since our company has already migrated to AWS, we have the automatic protection of AWS Shield Standard at no additional cost, but it only defends against the most common and frequently occurring transport and network layers DDoS attacks that target our website (AWS, n.d.-c). Most of our applications are currently running on Amazon Elastic Compute Cloud (EC2), Elastic Load Balancing (ELB)</w:t>
      </w:r>
      <w:r w:rsidR="00855814">
        <w:rPr>
          <w:rFonts w:ascii="Times" w:eastAsia="Times" w:hAnsi="Times" w:cs="Times"/>
          <w:color w:val="000000" w:themeColor="text1"/>
          <w:sz w:val="24"/>
          <w:szCs w:val="24"/>
        </w:rPr>
        <w:t>,</w:t>
      </w:r>
      <w:r w:rsidRPr="1BD830A3">
        <w:rPr>
          <w:rFonts w:ascii="Times" w:eastAsia="Times" w:hAnsi="Times" w:cs="Times"/>
          <w:color w:val="000000" w:themeColor="text1"/>
          <w:sz w:val="24"/>
          <w:szCs w:val="24"/>
        </w:rPr>
        <w:t xml:space="preserve"> and Amazon Route 53</w:t>
      </w:r>
      <w:r w:rsidR="00E022BD">
        <w:rPr>
          <w:rFonts w:ascii="Times" w:eastAsia="Times" w:hAnsi="Times" w:cs="Times"/>
          <w:color w:val="000000" w:themeColor="text1"/>
          <w:sz w:val="24"/>
          <w:szCs w:val="24"/>
        </w:rPr>
        <w:t>; w</w:t>
      </w:r>
      <w:r w:rsidRPr="1BD830A3">
        <w:rPr>
          <w:rFonts w:ascii="Times" w:eastAsia="Times" w:hAnsi="Times" w:cs="Times"/>
          <w:color w:val="000000" w:themeColor="text1"/>
          <w:sz w:val="24"/>
          <w:szCs w:val="24"/>
        </w:rPr>
        <w:t xml:space="preserve">ith our second IS migration incorporating CloudFront, we require a higher level of protection against attacks. The recommendation is to subscribe to AWS Shield Advanced which would provide us with additional detection and mitigation against sophisticated DDoS attacks along with the basic network and transport layer protections. AWS Shield Advanced, available globally on all the edge locations, gives near real-time visibility into attacks by integrating to AWS </w:t>
      </w:r>
      <w:r w:rsidR="00E022BD">
        <w:rPr>
          <w:rFonts w:ascii="Times" w:eastAsia="Times" w:hAnsi="Times" w:cs="Times"/>
          <w:color w:val="000000" w:themeColor="text1"/>
          <w:sz w:val="24"/>
          <w:szCs w:val="24"/>
        </w:rPr>
        <w:t>web application firewall (WAF)</w:t>
      </w:r>
      <w:r w:rsidRPr="1BD830A3">
        <w:rPr>
          <w:rFonts w:ascii="Times" w:eastAsia="Times" w:hAnsi="Times" w:cs="Times"/>
          <w:color w:val="000000" w:themeColor="text1"/>
          <w:sz w:val="24"/>
          <w:szCs w:val="24"/>
        </w:rPr>
        <w:t xml:space="preserve"> and shielding against </w:t>
      </w:r>
      <w:r w:rsidR="00855814">
        <w:rPr>
          <w:rFonts w:ascii="Times" w:eastAsia="Times" w:hAnsi="Times" w:cs="Times"/>
          <w:color w:val="000000" w:themeColor="text1"/>
          <w:sz w:val="24"/>
          <w:szCs w:val="24"/>
        </w:rPr>
        <w:t>DDoS-related</w:t>
      </w:r>
      <w:r w:rsidRPr="1BD830A3">
        <w:rPr>
          <w:rFonts w:ascii="Times" w:eastAsia="Times" w:hAnsi="Times" w:cs="Times"/>
          <w:color w:val="000000" w:themeColor="text1"/>
          <w:sz w:val="24"/>
          <w:szCs w:val="24"/>
        </w:rPr>
        <w:t xml:space="preserve"> spikes in our EC2, ELB, CloudFront</w:t>
      </w:r>
      <w:r w:rsidR="00855814">
        <w:rPr>
          <w:rFonts w:ascii="Times" w:eastAsia="Times" w:hAnsi="Times" w:cs="Times"/>
          <w:color w:val="000000" w:themeColor="text1"/>
          <w:sz w:val="24"/>
          <w:szCs w:val="24"/>
        </w:rPr>
        <w:t>,</w:t>
      </w:r>
      <w:r w:rsidRPr="1BD830A3">
        <w:rPr>
          <w:rFonts w:ascii="Times" w:eastAsia="Times" w:hAnsi="Times" w:cs="Times"/>
          <w:color w:val="000000" w:themeColor="text1"/>
          <w:sz w:val="24"/>
          <w:szCs w:val="24"/>
        </w:rPr>
        <w:t xml:space="preserve"> and Route 53 charges (</w:t>
      </w:r>
      <w:proofErr w:type="spellStart"/>
      <w:r w:rsidRPr="1BD830A3">
        <w:rPr>
          <w:rFonts w:ascii="Times New Roman" w:eastAsia="Times New Roman" w:hAnsi="Times New Roman" w:cs="Times New Roman"/>
          <w:color w:val="000000" w:themeColor="text1"/>
          <w:sz w:val="24"/>
          <w:szCs w:val="24"/>
        </w:rPr>
        <w:t>Ferroni</w:t>
      </w:r>
      <w:proofErr w:type="spellEnd"/>
      <w:r w:rsidRPr="1BD830A3">
        <w:rPr>
          <w:rFonts w:ascii="Times New Roman" w:eastAsia="Times New Roman" w:hAnsi="Times New Roman" w:cs="Times New Roman"/>
          <w:color w:val="000000" w:themeColor="text1"/>
          <w:sz w:val="24"/>
          <w:szCs w:val="24"/>
        </w:rPr>
        <w:t>, 2022</w:t>
      </w:r>
      <w:r w:rsidRPr="1BD830A3">
        <w:rPr>
          <w:rFonts w:ascii="Times" w:eastAsia="Times" w:hAnsi="Times" w:cs="Times"/>
          <w:color w:val="000000" w:themeColor="text1"/>
          <w:sz w:val="24"/>
          <w:szCs w:val="24"/>
        </w:rPr>
        <w:t xml:space="preserve">). </w:t>
      </w:r>
    </w:p>
    <w:p w14:paraId="5D89BE8E" w14:textId="6BE83544" w:rsidR="1DF26C5F" w:rsidRDefault="1DF26C5F" w:rsidP="00C81D16">
      <w:pPr>
        <w:spacing w:line="480" w:lineRule="auto"/>
        <w:ind w:firstLine="720"/>
      </w:pPr>
      <w:r w:rsidRPr="1BD830A3">
        <w:rPr>
          <w:rFonts w:ascii="Times New Roman" w:eastAsia="Times New Roman" w:hAnsi="Times New Roman" w:cs="Times New Roman"/>
          <w:color w:val="000000" w:themeColor="text1"/>
          <w:sz w:val="24"/>
          <w:szCs w:val="24"/>
        </w:rPr>
        <w:t xml:space="preserve">We would have 24x7 access to AWS Shield Response Team (SRT) which would work on the company’s behalf to sort the incidents, analyze the causes, and apply mitigations </w:t>
      </w:r>
      <w:r w:rsidRPr="1BD830A3">
        <w:rPr>
          <w:rFonts w:ascii="Times" w:eastAsia="Times" w:hAnsi="Times" w:cs="Times"/>
          <w:color w:val="000000" w:themeColor="text1"/>
          <w:sz w:val="24"/>
          <w:szCs w:val="24"/>
        </w:rPr>
        <w:t>(AWS, n.d.-c)</w:t>
      </w:r>
      <w:r w:rsidRPr="1BD830A3">
        <w:rPr>
          <w:rFonts w:ascii="Times New Roman" w:eastAsia="Times New Roman" w:hAnsi="Times New Roman" w:cs="Times New Roman"/>
          <w:color w:val="000000" w:themeColor="text1"/>
          <w:sz w:val="24"/>
          <w:szCs w:val="24"/>
        </w:rPr>
        <w:t xml:space="preserve">. The DDoS cost protection will work against scaling charges which usually result from DDoS-related usage spiked on </w:t>
      </w:r>
      <w:r w:rsidR="00E022BD">
        <w:rPr>
          <w:rFonts w:ascii="Times New Roman" w:eastAsia="Times New Roman" w:hAnsi="Times New Roman" w:cs="Times New Roman"/>
          <w:color w:val="000000" w:themeColor="text1"/>
          <w:sz w:val="24"/>
          <w:szCs w:val="24"/>
        </w:rPr>
        <w:t>AWS protected</w:t>
      </w:r>
      <w:r w:rsidRPr="1BD830A3">
        <w:rPr>
          <w:rFonts w:ascii="Times New Roman" w:eastAsia="Times New Roman" w:hAnsi="Times New Roman" w:cs="Times New Roman"/>
          <w:color w:val="000000" w:themeColor="text1"/>
          <w:sz w:val="24"/>
          <w:szCs w:val="24"/>
        </w:rPr>
        <w:t xml:space="preserve"> resources. If any of the resources scale up as a response to </w:t>
      </w:r>
      <w:r w:rsidR="00E022BD">
        <w:rPr>
          <w:rFonts w:ascii="Times New Roman" w:eastAsia="Times New Roman" w:hAnsi="Times New Roman" w:cs="Times New Roman"/>
          <w:color w:val="000000" w:themeColor="text1"/>
          <w:sz w:val="24"/>
          <w:szCs w:val="24"/>
        </w:rPr>
        <w:t xml:space="preserve">a </w:t>
      </w:r>
      <w:r w:rsidRPr="1BD830A3">
        <w:rPr>
          <w:rFonts w:ascii="Times New Roman" w:eastAsia="Times New Roman" w:hAnsi="Times New Roman" w:cs="Times New Roman"/>
          <w:color w:val="000000" w:themeColor="text1"/>
          <w:sz w:val="24"/>
          <w:szCs w:val="24"/>
        </w:rPr>
        <w:t xml:space="preserve">DDoS attack, Shield Advanced service credit can be requested through the regular AWS Support channel (AWS, 2020). We can also define a health check and various traffic attributes in Route 53 and associate it with resources protected with Shield Advanced through the console or API to improve responsiveness, </w:t>
      </w:r>
      <w:r w:rsidR="00E022BD">
        <w:rPr>
          <w:rFonts w:ascii="Times New Roman" w:eastAsia="Times New Roman" w:hAnsi="Times New Roman" w:cs="Times New Roman"/>
          <w:color w:val="000000" w:themeColor="text1"/>
          <w:sz w:val="24"/>
          <w:szCs w:val="24"/>
        </w:rPr>
        <w:t xml:space="preserve">and </w:t>
      </w:r>
      <w:r w:rsidRPr="1BD830A3">
        <w:rPr>
          <w:rFonts w:ascii="Times New Roman" w:eastAsia="Times New Roman" w:hAnsi="Times New Roman" w:cs="Times New Roman"/>
          <w:color w:val="000000" w:themeColor="text1"/>
          <w:sz w:val="24"/>
          <w:szCs w:val="24"/>
        </w:rPr>
        <w:t>accuracy in attack detection and alleviation, and prevent false positive notifications (AWS, 2020). This health status would be available to the SRT.</w:t>
      </w:r>
    </w:p>
    <w:p w14:paraId="351CEB6B" w14:textId="721EB8DC" w:rsidR="06DCEFDD" w:rsidRDefault="06DCEFDD" w:rsidP="00C81D16">
      <w:pPr>
        <w:spacing w:line="480" w:lineRule="auto"/>
        <w:jc w:val="center"/>
        <w:rPr>
          <w:rFonts w:ascii="Times" w:eastAsia="Times" w:hAnsi="Times" w:cs="Times"/>
          <w:b/>
          <w:bCs/>
          <w:color w:val="201F1E"/>
          <w:sz w:val="24"/>
          <w:szCs w:val="24"/>
        </w:rPr>
      </w:pPr>
      <w:r w:rsidRPr="1BD830A3">
        <w:rPr>
          <w:rFonts w:ascii="Times" w:eastAsia="Times" w:hAnsi="Times" w:cs="Times"/>
          <w:b/>
          <w:bCs/>
          <w:color w:val="201F1E"/>
          <w:sz w:val="24"/>
          <w:szCs w:val="24"/>
        </w:rPr>
        <w:lastRenderedPageBreak/>
        <w:t xml:space="preserve">AWS Elemental </w:t>
      </w:r>
      <w:proofErr w:type="spellStart"/>
      <w:r w:rsidRPr="1BD830A3">
        <w:rPr>
          <w:rFonts w:ascii="Times" w:eastAsia="Times" w:hAnsi="Times" w:cs="Times"/>
          <w:b/>
          <w:bCs/>
          <w:color w:val="201F1E"/>
          <w:sz w:val="24"/>
          <w:szCs w:val="24"/>
        </w:rPr>
        <w:t>MediaConvert</w:t>
      </w:r>
      <w:proofErr w:type="spellEnd"/>
      <w:r w:rsidRPr="1BD830A3">
        <w:rPr>
          <w:rFonts w:ascii="Times" w:eastAsia="Times" w:hAnsi="Times" w:cs="Times"/>
          <w:b/>
          <w:bCs/>
          <w:color w:val="201F1E"/>
          <w:sz w:val="24"/>
          <w:szCs w:val="24"/>
        </w:rPr>
        <w:t xml:space="preserve"> </w:t>
      </w:r>
    </w:p>
    <w:p w14:paraId="5D5A4FA5" w14:textId="75E3CC8E" w:rsidR="005B07F8" w:rsidRDefault="005B07F8" w:rsidP="00C81D16">
      <w:pPr>
        <w:spacing w:line="480" w:lineRule="auto"/>
        <w:rPr>
          <w:rFonts w:ascii="Times" w:eastAsia="Times" w:hAnsi="Times" w:cs="Times"/>
          <w:b/>
          <w:bCs/>
          <w:color w:val="201F1E"/>
          <w:sz w:val="24"/>
          <w:szCs w:val="24"/>
        </w:rPr>
      </w:pPr>
      <w:r w:rsidRPr="1BD830A3">
        <w:rPr>
          <w:rFonts w:ascii="Times" w:eastAsia="Times" w:hAnsi="Times" w:cs="Times"/>
          <w:b/>
          <w:bCs/>
          <w:color w:val="201F1E"/>
          <w:sz w:val="24"/>
          <w:szCs w:val="24"/>
        </w:rPr>
        <w:t>Serverless Workflow</w:t>
      </w:r>
    </w:p>
    <w:p w14:paraId="38B119D5" w14:textId="1F938A6F" w:rsidR="06DCEFDD" w:rsidRPr="00C81D16" w:rsidRDefault="06DCEFDD" w:rsidP="00C81D16">
      <w:pPr>
        <w:spacing w:line="480" w:lineRule="auto"/>
        <w:ind w:firstLine="720"/>
      </w:pPr>
      <w:r w:rsidRPr="1BD830A3">
        <w:rPr>
          <w:rFonts w:ascii="Times" w:eastAsia="Times" w:hAnsi="Times" w:cs="Times"/>
          <w:color w:val="201F1E"/>
          <w:sz w:val="24"/>
          <w:szCs w:val="24"/>
        </w:rPr>
        <w:t>As part of our greenfield approach to cloud migration</w:t>
      </w:r>
      <w:r w:rsidR="005B07F8">
        <w:rPr>
          <w:rFonts w:ascii="Times" w:eastAsia="Times" w:hAnsi="Times" w:cs="Times"/>
          <w:color w:val="201F1E"/>
          <w:sz w:val="24"/>
          <w:szCs w:val="24"/>
        </w:rPr>
        <w:t>,</w:t>
      </w:r>
      <w:r w:rsidRPr="1BD830A3">
        <w:rPr>
          <w:rFonts w:ascii="Times" w:eastAsia="Times" w:hAnsi="Times" w:cs="Times"/>
          <w:color w:val="201F1E"/>
          <w:sz w:val="24"/>
          <w:szCs w:val="24"/>
        </w:rPr>
        <w:t xml:space="preserve"> we want to retire our on-premises video encoder and incorporate the AWS cloud service, AWS Elemental </w:t>
      </w:r>
      <w:proofErr w:type="spellStart"/>
      <w:r w:rsidRPr="1BD830A3">
        <w:rPr>
          <w:rFonts w:ascii="Times" w:eastAsia="Times" w:hAnsi="Times" w:cs="Times"/>
          <w:color w:val="201F1E"/>
          <w:sz w:val="24"/>
          <w:szCs w:val="24"/>
        </w:rPr>
        <w:t>MediaConvert</w:t>
      </w:r>
      <w:proofErr w:type="spellEnd"/>
      <w:r w:rsidRPr="1BD830A3">
        <w:rPr>
          <w:rFonts w:ascii="Times" w:eastAsia="Times" w:hAnsi="Times" w:cs="Times"/>
          <w:color w:val="201F1E"/>
          <w:sz w:val="24"/>
          <w:szCs w:val="24"/>
        </w:rPr>
        <w:t xml:space="preserve"> as part of a serverless automated workflow. </w:t>
      </w:r>
      <w:r w:rsidR="00C81D16">
        <w:br/>
      </w:r>
      <w:r w:rsidR="00C81D16">
        <w:rPr>
          <w:rFonts w:ascii="Times" w:eastAsia="Times" w:hAnsi="Times" w:cs="Times"/>
          <w:color w:val="201F1E"/>
          <w:sz w:val="24"/>
          <w:szCs w:val="24"/>
        </w:rPr>
        <w:t xml:space="preserve">          </w:t>
      </w:r>
      <w:r w:rsidRPr="1BD830A3">
        <w:rPr>
          <w:rFonts w:ascii="Times" w:eastAsia="Times" w:hAnsi="Times" w:cs="Times"/>
          <w:color w:val="201F1E"/>
          <w:sz w:val="24"/>
          <w:szCs w:val="24"/>
        </w:rPr>
        <w:t xml:space="preserve">Conversion of videos, so that they can be seen over a broad range of sizes, formats, and bitrates, is difficult because we have them in huge numbers (AWS, n.d.-d). We already have an extensive video repository stored in S3 which can be easily transcoded according to the requirements. AWS Lambda functions are evoked for these existing input videos in an S3 source bucket which then calls the Elemental </w:t>
      </w:r>
      <w:proofErr w:type="spellStart"/>
      <w:r w:rsidRPr="1BD830A3">
        <w:rPr>
          <w:rFonts w:ascii="Times" w:eastAsia="Times" w:hAnsi="Times" w:cs="Times"/>
          <w:color w:val="201F1E"/>
          <w:sz w:val="24"/>
          <w:szCs w:val="24"/>
        </w:rPr>
        <w:t>MediaConvert</w:t>
      </w:r>
      <w:proofErr w:type="spellEnd"/>
      <w:r w:rsidRPr="1BD830A3">
        <w:rPr>
          <w:rFonts w:ascii="Times" w:eastAsia="Times" w:hAnsi="Times" w:cs="Times"/>
          <w:color w:val="201F1E"/>
          <w:sz w:val="24"/>
          <w:szCs w:val="24"/>
        </w:rPr>
        <w:t xml:space="preserve"> to perform large-scale video translation and store it in an S3 destination bucket (AWS, n.d.-d). Elemental </w:t>
      </w:r>
      <w:proofErr w:type="spellStart"/>
      <w:r w:rsidRPr="1BD830A3">
        <w:rPr>
          <w:rFonts w:ascii="Times" w:eastAsia="Times" w:hAnsi="Times" w:cs="Times"/>
          <w:color w:val="201F1E"/>
          <w:sz w:val="24"/>
          <w:szCs w:val="24"/>
        </w:rPr>
        <w:t>MediaConvert</w:t>
      </w:r>
      <w:proofErr w:type="spellEnd"/>
      <w:r w:rsidRPr="1BD830A3">
        <w:rPr>
          <w:rFonts w:ascii="Times" w:eastAsia="Times" w:hAnsi="Times" w:cs="Times"/>
          <w:color w:val="201F1E"/>
          <w:sz w:val="24"/>
          <w:szCs w:val="24"/>
        </w:rPr>
        <w:t xml:space="preserve"> will help us </w:t>
      </w:r>
      <w:r w:rsidR="4A36B864" w:rsidRPr="1BD830A3">
        <w:rPr>
          <w:rFonts w:ascii="Times" w:eastAsia="Times" w:hAnsi="Times" w:cs="Times"/>
          <w:color w:val="201F1E"/>
          <w:sz w:val="24"/>
          <w:szCs w:val="24"/>
        </w:rPr>
        <w:t>with</w:t>
      </w:r>
      <w:r w:rsidRPr="1BD830A3">
        <w:rPr>
          <w:rFonts w:ascii="Times" w:eastAsia="Times" w:hAnsi="Times" w:cs="Times"/>
          <w:color w:val="201F1E"/>
          <w:sz w:val="24"/>
          <w:szCs w:val="24"/>
        </w:rPr>
        <w:t xml:space="preserve"> easy and reliable transcoding of the on-demand content for broadcast and multiscreen delivery on </w:t>
      </w:r>
      <w:r w:rsidR="54D79823" w:rsidRPr="1BD830A3">
        <w:rPr>
          <w:rFonts w:ascii="Times" w:eastAsia="Times" w:hAnsi="Times" w:cs="Times"/>
          <w:color w:val="201F1E"/>
          <w:sz w:val="24"/>
          <w:szCs w:val="24"/>
        </w:rPr>
        <w:t>a global</w:t>
      </w:r>
      <w:r w:rsidRPr="1BD830A3">
        <w:rPr>
          <w:rFonts w:ascii="Times" w:eastAsia="Times" w:hAnsi="Times" w:cs="Times"/>
          <w:color w:val="201F1E"/>
          <w:sz w:val="24"/>
          <w:szCs w:val="24"/>
        </w:rPr>
        <w:t xml:space="preserve"> scale, with full control over the video quality and pay-as-you-go billing service (AWS, n.d.-e). We will no longer need to maintain a license for our media encoding portion of the content management system.</w:t>
      </w:r>
    </w:p>
    <w:p w14:paraId="2AE8AD90" w14:textId="4C11F606" w:rsidR="004E0334" w:rsidRDefault="00FF414A" w:rsidP="000F3B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EDF977" w14:textId="38EDC179" w:rsidR="00B00241" w:rsidRDefault="00D647A7" w:rsidP="00865710">
      <w:pPr>
        <w:pStyle w:val="NormalWeb"/>
        <w:shd w:val="clear" w:color="auto" w:fill="FFFFFF"/>
        <w:spacing w:before="0" w:beforeAutospacing="0" w:after="0" w:afterAutospacing="0"/>
        <w:jc w:val="center"/>
        <w:rPr>
          <w:b/>
          <w:bCs/>
          <w:color w:val="000000"/>
        </w:rPr>
      </w:pPr>
      <w:r>
        <w:rPr>
          <w:b/>
          <w:bCs/>
          <w:color w:val="000000"/>
        </w:rPr>
        <w:t>References</w:t>
      </w:r>
    </w:p>
    <w:p w14:paraId="48E92F7F" w14:textId="77777777" w:rsidR="00865710" w:rsidRPr="00865710" w:rsidRDefault="00865710" w:rsidP="00865710">
      <w:pPr>
        <w:pStyle w:val="NormalWeb"/>
        <w:shd w:val="clear" w:color="auto" w:fill="FFFFFF"/>
        <w:spacing w:before="0" w:beforeAutospacing="0" w:after="0" w:afterAutospacing="0"/>
        <w:jc w:val="center"/>
      </w:pPr>
    </w:p>
    <w:p w14:paraId="5968D071" w14:textId="2A71F424" w:rsidR="005F3908" w:rsidRPr="001A307E" w:rsidRDefault="00B00241" w:rsidP="001A307E">
      <w:pPr>
        <w:spacing w:after="0" w:line="480" w:lineRule="auto"/>
        <w:ind w:left="720" w:hanging="720"/>
        <w:rPr>
          <w:rFonts w:ascii="Times New Roman" w:eastAsia="Times New Roman" w:hAnsi="Times New Roman" w:cs="Times New Roman"/>
          <w:color w:val="333333"/>
          <w:sz w:val="24"/>
          <w:szCs w:val="24"/>
        </w:rPr>
      </w:pPr>
      <w:r w:rsidRPr="00B00241">
        <w:rPr>
          <w:rFonts w:ascii="Times New Roman" w:eastAsia="Times New Roman" w:hAnsi="Times New Roman" w:cs="Times New Roman"/>
          <w:i/>
          <w:iCs/>
          <w:color w:val="333333"/>
          <w:sz w:val="24"/>
          <w:szCs w:val="24"/>
        </w:rPr>
        <w:t>A least-privilege journey: AWS IAM policies and Access Analyzer (55:59)</w:t>
      </w:r>
      <w:r w:rsidRPr="00B00241">
        <w:rPr>
          <w:rFonts w:ascii="Times New Roman" w:eastAsia="Times New Roman" w:hAnsi="Times New Roman" w:cs="Times New Roman"/>
          <w:color w:val="333333"/>
          <w:sz w:val="24"/>
          <w:szCs w:val="24"/>
        </w:rPr>
        <w:t xml:space="preserve">. (2022). Amazon Web Services, Inc. </w:t>
      </w:r>
      <w:hyperlink r:id="rId10" w:history="1">
        <w:r w:rsidR="005F3908" w:rsidRPr="00415939">
          <w:rPr>
            <w:rStyle w:val="Hyperlink"/>
            <w:rFonts w:ascii="Times New Roman" w:eastAsia="Times New Roman" w:hAnsi="Times New Roman" w:cs="Times New Roman"/>
            <w:sz w:val="24"/>
            <w:szCs w:val="24"/>
          </w:rPr>
          <w:t>https://aws.amazon.com/iam/getting-started/</w:t>
        </w:r>
      </w:hyperlink>
    </w:p>
    <w:p w14:paraId="4EF83950" w14:textId="2511760A" w:rsidR="005F3908" w:rsidRPr="00B00241" w:rsidRDefault="005F3908" w:rsidP="005F3908">
      <w:pPr>
        <w:spacing w:after="0" w:line="480" w:lineRule="auto"/>
        <w:ind w:left="720" w:hanging="720"/>
        <w:rPr>
          <w:rFonts w:ascii="Times New Roman" w:eastAsia="Times New Roman" w:hAnsi="Times New Roman" w:cs="Times New Roman"/>
          <w:sz w:val="24"/>
          <w:szCs w:val="24"/>
        </w:rPr>
      </w:pPr>
      <w:r w:rsidRPr="005F3908">
        <w:rPr>
          <w:rFonts w:ascii="Times New Roman" w:eastAsia="Times New Roman" w:hAnsi="Times New Roman" w:cs="Times New Roman"/>
          <w:sz w:val="24"/>
          <w:szCs w:val="24"/>
        </w:rPr>
        <w:t xml:space="preserve">  Ali, Wang, G., Cottrell, R. L., &amp; Masood, S. (2017). Internet Performance Analysis of South Asian Countries Using End-to-End Internet Performance Measurements. 2017 IEEE International Symposium on Parallel and Distributed Processing with Applications and 2017 IEEE International Conference on Ubiquitous Computing and Communications (ISPA/IUCC), 2017, 1319–1326. https://doi.org/10.1109/ISPA/IUCC.2017.00201</w:t>
      </w:r>
    </w:p>
    <w:p w14:paraId="207B3252" w14:textId="77777777" w:rsidR="00B00241" w:rsidRPr="00B00241" w:rsidRDefault="00B00241" w:rsidP="00B00241">
      <w:pPr>
        <w:spacing w:line="480" w:lineRule="auto"/>
        <w:ind w:left="720" w:hanging="720"/>
        <w:rPr>
          <w:rFonts w:ascii="Times New Roman" w:eastAsia="Times New Roman" w:hAnsi="Times New Roman" w:cs="Times New Roman"/>
          <w:sz w:val="24"/>
          <w:szCs w:val="24"/>
        </w:rPr>
      </w:pPr>
      <w:r w:rsidRPr="00B00241">
        <w:rPr>
          <w:rFonts w:ascii="Times New Roman" w:eastAsia="Times New Roman" w:hAnsi="Times New Roman" w:cs="Times New Roman"/>
          <w:sz w:val="24"/>
          <w:szCs w:val="24"/>
        </w:rPr>
        <w:t xml:space="preserve">A.K., M. (2018, September 26). </w:t>
      </w:r>
      <w:proofErr w:type="spellStart"/>
      <w:r w:rsidRPr="00B00241">
        <w:rPr>
          <w:rFonts w:ascii="Times New Roman" w:eastAsia="Times New Roman" w:hAnsi="Times New Roman" w:cs="Times New Roman"/>
          <w:i/>
          <w:iCs/>
          <w:sz w:val="24"/>
          <w:szCs w:val="24"/>
        </w:rPr>
        <w:t>Revista</w:t>
      </w:r>
      <w:proofErr w:type="spellEnd"/>
      <w:r w:rsidRPr="00B00241">
        <w:rPr>
          <w:rFonts w:ascii="Times New Roman" w:eastAsia="Times New Roman" w:hAnsi="Times New Roman" w:cs="Times New Roman"/>
          <w:i/>
          <w:iCs/>
          <w:sz w:val="24"/>
          <w:szCs w:val="24"/>
        </w:rPr>
        <w:t xml:space="preserve"> ESPACIOS | Vol. 39 (N</w:t>
      </w:r>
      <w:r w:rsidRPr="00B00241">
        <w:rPr>
          <w:rFonts w:ascii="Times New Roman" w:eastAsia="Times New Roman" w:hAnsi="Times New Roman" w:cs="Times New Roman"/>
          <w:i/>
          <w:iCs/>
          <w:sz w:val="24"/>
          <w:szCs w:val="24"/>
          <w:vertAlign w:val="superscript"/>
        </w:rPr>
        <w:t>o</w:t>
      </w:r>
      <w:r w:rsidRPr="00B00241">
        <w:rPr>
          <w:rFonts w:ascii="Times New Roman" w:eastAsia="Times New Roman" w:hAnsi="Times New Roman" w:cs="Times New Roman"/>
          <w:i/>
          <w:iCs/>
          <w:sz w:val="24"/>
          <w:szCs w:val="24"/>
        </w:rPr>
        <w:t xml:space="preserve"> 39) </w:t>
      </w:r>
      <w:proofErr w:type="spellStart"/>
      <w:r w:rsidRPr="00B00241">
        <w:rPr>
          <w:rFonts w:ascii="Times New Roman" w:eastAsia="Times New Roman" w:hAnsi="Times New Roman" w:cs="Times New Roman"/>
          <w:i/>
          <w:iCs/>
          <w:sz w:val="24"/>
          <w:szCs w:val="24"/>
        </w:rPr>
        <w:t>Año</w:t>
      </w:r>
      <w:proofErr w:type="spellEnd"/>
      <w:r w:rsidRPr="00B00241">
        <w:rPr>
          <w:rFonts w:ascii="Times New Roman" w:eastAsia="Times New Roman" w:hAnsi="Times New Roman" w:cs="Times New Roman"/>
          <w:i/>
          <w:iCs/>
          <w:sz w:val="24"/>
          <w:szCs w:val="24"/>
        </w:rPr>
        <w:t xml:space="preserve"> 2018</w:t>
      </w:r>
      <w:r w:rsidRPr="00B00241">
        <w:rPr>
          <w:rFonts w:ascii="Times New Roman" w:eastAsia="Times New Roman" w:hAnsi="Times New Roman" w:cs="Times New Roman"/>
          <w:sz w:val="24"/>
          <w:szCs w:val="24"/>
        </w:rPr>
        <w:t xml:space="preserve">. es.revistaespacios.com. </w:t>
      </w:r>
      <w:hyperlink r:id="rId11" w:history="1">
        <w:r w:rsidRPr="00B00241">
          <w:rPr>
            <w:rStyle w:val="Hyperlink"/>
            <w:rFonts w:ascii="Times New Roman" w:eastAsia="Times New Roman" w:hAnsi="Times New Roman" w:cs="Times New Roman"/>
            <w:sz w:val="24"/>
            <w:szCs w:val="24"/>
          </w:rPr>
          <w:t>http://es.revistaespacios.com/a18v39n39/18393922.html</w:t>
        </w:r>
      </w:hyperlink>
    </w:p>
    <w:p w14:paraId="31463D85" w14:textId="77777777" w:rsidR="00B00241" w:rsidRPr="00B00241" w:rsidRDefault="00B00241" w:rsidP="00B00241">
      <w:pPr>
        <w:pStyle w:val="NormalWeb"/>
        <w:shd w:val="clear" w:color="auto" w:fill="FFFFFF"/>
        <w:spacing w:before="0" w:beforeAutospacing="0" w:after="0" w:afterAutospacing="0" w:line="480" w:lineRule="auto"/>
        <w:ind w:left="720" w:hanging="720"/>
      </w:pPr>
      <w:r w:rsidRPr="00B00241">
        <w:rPr>
          <w:color w:val="000000"/>
        </w:rPr>
        <w:t xml:space="preserve">A.W.S. (n.d.-a). </w:t>
      </w:r>
      <w:r w:rsidRPr="00B00241">
        <w:rPr>
          <w:i/>
          <w:iCs/>
          <w:color w:val="000000"/>
        </w:rPr>
        <w:t>Increasing the proportion of requests that are served directly from the CloudFront caches (cache hit ratio) - Amazon CloudFront</w:t>
      </w:r>
      <w:r w:rsidRPr="00B00241">
        <w:rPr>
          <w:color w:val="000000"/>
        </w:rPr>
        <w:t xml:space="preserve">. Amazon Web Services, Inc. </w:t>
      </w:r>
      <w:hyperlink r:id="rId12" w:history="1">
        <w:r w:rsidRPr="00B00241">
          <w:rPr>
            <w:rStyle w:val="Hyperlink"/>
            <w:color w:val="1155CC"/>
          </w:rPr>
          <w:t>https://docs.aws.amazon.com/AmazonCloudFront/latest/DeveloperGuide/cache-hit-ratio.html</w:t>
        </w:r>
      </w:hyperlink>
    </w:p>
    <w:p w14:paraId="6EB2E6F6" w14:textId="77777777" w:rsidR="00B00241" w:rsidRPr="00B00241" w:rsidRDefault="00B00241" w:rsidP="00B00241">
      <w:pPr>
        <w:pStyle w:val="NormalWeb"/>
        <w:shd w:val="clear" w:color="auto" w:fill="FFFFFF" w:themeFill="background1"/>
        <w:spacing w:before="0" w:beforeAutospacing="0" w:after="0" w:afterAutospacing="0" w:line="480" w:lineRule="auto"/>
        <w:ind w:left="720" w:hanging="720"/>
      </w:pPr>
      <w:r w:rsidRPr="00B00241">
        <w:rPr>
          <w:color w:val="000000" w:themeColor="text1"/>
        </w:rPr>
        <w:t xml:space="preserve">A.W.S. (n.d.-b). </w:t>
      </w:r>
      <w:r w:rsidRPr="00B00241">
        <w:rPr>
          <w:i/>
          <w:color w:val="000000" w:themeColor="text1"/>
        </w:rPr>
        <w:t xml:space="preserve">Viewing CloudFront and </w:t>
      </w:r>
      <w:proofErr w:type="spellStart"/>
      <w:r w:rsidRPr="00B00241">
        <w:rPr>
          <w:i/>
          <w:color w:val="000000" w:themeColor="text1"/>
        </w:rPr>
        <w:t>Lambda@Edge</w:t>
      </w:r>
      <w:proofErr w:type="spellEnd"/>
      <w:r w:rsidRPr="00B00241">
        <w:rPr>
          <w:i/>
          <w:color w:val="000000" w:themeColor="text1"/>
        </w:rPr>
        <w:t xml:space="preserve"> metrics - Amazon CloudFront</w:t>
      </w:r>
      <w:r w:rsidRPr="00B00241">
        <w:rPr>
          <w:color w:val="000000" w:themeColor="text1"/>
        </w:rPr>
        <w:t xml:space="preserve">. Amazon Web Services, Inc. </w:t>
      </w:r>
      <w:hyperlink r:id="rId13">
        <w:r w:rsidRPr="00B00241">
          <w:rPr>
            <w:rStyle w:val="Hyperlink"/>
          </w:rPr>
          <w:t>https://docs.aws.amazon.com/AmazonCloudFront/latest/DeveloperGuide/viewing-cloudfront-metrics.html</w:t>
        </w:r>
      </w:hyperlink>
    </w:p>
    <w:p w14:paraId="60536ECA" w14:textId="77777777" w:rsidR="00B00241" w:rsidRPr="00B00241" w:rsidRDefault="00B00241" w:rsidP="00B00241">
      <w:pPr>
        <w:spacing w:line="480" w:lineRule="auto"/>
        <w:ind w:left="720" w:hanging="720"/>
        <w:rPr>
          <w:rStyle w:val="Hyperlink"/>
          <w:rFonts w:ascii="Times New Roman" w:eastAsia="Times New Roman" w:hAnsi="Times New Roman" w:cs="Times New Roman"/>
          <w:sz w:val="24"/>
          <w:szCs w:val="24"/>
        </w:rPr>
      </w:pPr>
      <w:r w:rsidRPr="00B00241">
        <w:rPr>
          <w:rFonts w:ascii="Times New Roman" w:eastAsia="Times New Roman" w:hAnsi="Times New Roman" w:cs="Times New Roman"/>
          <w:sz w:val="24"/>
          <w:szCs w:val="24"/>
        </w:rPr>
        <w:t xml:space="preserve">AWS (2020, February 14), AWS Shield Advanced now supports health based detection, </w:t>
      </w:r>
      <w:hyperlink r:id="rId14">
        <w:r w:rsidRPr="00B00241">
          <w:rPr>
            <w:rStyle w:val="Hyperlink"/>
            <w:rFonts w:ascii="Times New Roman" w:eastAsia="Times New Roman" w:hAnsi="Times New Roman" w:cs="Times New Roman"/>
            <w:sz w:val="24"/>
            <w:szCs w:val="24"/>
          </w:rPr>
          <w:t>https://aws.amazon.com/about-aws/whats-new/2020/02/aws-shield-advanced-now-supports-health-based-detection/</w:t>
        </w:r>
      </w:hyperlink>
    </w:p>
    <w:p w14:paraId="5CCE6AB4" w14:textId="45CE11D8" w:rsidR="00865710" w:rsidRPr="00865710" w:rsidRDefault="00865710" w:rsidP="00865710">
      <w:pPr>
        <w:spacing w:line="480" w:lineRule="auto"/>
        <w:ind w:left="720" w:hanging="720"/>
        <w:rPr>
          <w:rFonts w:ascii="Times New Roman" w:hAnsi="Times New Roman" w:cs="Times New Roman"/>
          <w:sz w:val="24"/>
          <w:szCs w:val="24"/>
        </w:rPr>
      </w:pPr>
      <w:r w:rsidRPr="00B00241">
        <w:rPr>
          <w:rFonts w:ascii="Times New Roman" w:eastAsia="Times New Roman" w:hAnsi="Times New Roman" w:cs="Times New Roman"/>
          <w:sz w:val="24"/>
          <w:szCs w:val="24"/>
        </w:rPr>
        <w:lastRenderedPageBreak/>
        <w:t xml:space="preserve">AWS (n.d.-c), AWS Shield features, products, security, identity &amp; compliance, AWS Shield, </w:t>
      </w:r>
      <w:hyperlink r:id="rId15">
        <w:r w:rsidRPr="00B00241">
          <w:rPr>
            <w:rStyle w:val="Hyperlink"/>
            <w:rFonts w:ascii="Times New Roman" w:eastAsia="Times New Roman" w:hAnsi="Times New Roman" w:cs="Times New Roman"/>
            <w:sz w:val="24"/>
            <w:szCs w:val="24"/>
          </w:rPr>
          <w:t>https://aws.amazon.com/shield/features/</w:t>
        </w:r>
      </w:hyperlink>
    </w:p>
    <w:p w14:paraId="7BCE2C4C" w14:textId="7B6495A9" w:rsidR="00B00241" w:rsidRPr="00B00241" w:rsidRDefault="00B00241" w:rsidP="00B00241">
      <w:pPr>
        <w:pStyle w:val="Heading1"/>
        <w:spacing w:line="480" w:lineRule="auto"/>
        <w:ind w:left="720" w:hanging="720"/>
        <w:rPr>
          <w:rFonts w:ascii="Times New Roman" w:hAnsi="Times New Roman" w:cs="Times New Roman"/>
          <w:sz w:val="24"/>
          <w:szCs w:val="24"/>
        </w:rPr>
      </w:pPr>
      <w:r w:rsidRPr="00B00241">
        <w:rPr>
          <w:rFonts w:ascii="Times New Roman" w:eastAsia="Times" w:hAnsi="Times New Roman" w:cs="Times New Roman"/>
          <w:color w:val="000000" w:themeColor="text1"/>
          <w:sz w:val="24"/>
          <w:szCs w:val="24"/>
        </w:rPr>
        <w:t xml:space="preserve">AWS (n.d. - d), </w:t>
      </w:r>
      <w:r w:rsidRPr="00B00241">
        <w:rPr>
          <w:rFonts w:ascii="Times New Roman" w:eastAsia="Times" w:hAnsi="Times New Roman" w:cs="Times New Roman"/>
          <w:i/>
          <w:iCs/>
          <w:color w:val="16191F"/>
          <w:sz w:val="24"/>
          <w:szCs w:val="24"/>
        </w:rPr>
        <w:t xml:space="preserve">Tutorial: Batch-transcoding videos with S3 Batch Operations, AWS Lambda, and AWS Elemental </w:t>
      </w:r>
      <w:proofErr w:type="spellStart"/>
      <w:r w:rsidRPr="00B00241">
        <w:rPr>
          <w:rFonts w:ascii="Times New Roman" w:eastAsia="Times" w:hAnsi="Times New Roman" w:cs="Times New Roman"/>
          <w:i/>
          <w:iCs/>
          <w:color w:val="16191F"/>
          <w:sz w:val="24"/>
          <w:szCs w:val="24"/>
        </w:rPr>
        <w:t>MediaConvert</w:t>
      </w:r>
      <w:proofErr w:type="spellEnd"/>
      <w:r w:rsidRPr="00B00241">
        <w:rPr>
          <w:rFonts w:ascii="Times New Roman" w:eastAsia="Times" w:hAnsi="Times New Roman" w:cs="Times New Roman"/>
          <w:i/>
          <w:iCs/>
          <w:color w:val="16191F"/>
          <w:sz w:val="24"/>
          <w:szCs w:val="24"/>
        </w:rPr>
        <w:t>, Amazon simple storage service (S3), user guide</w:t>
      </w:r>
      <w:r w:rsidRPr="00B00241">
        <w:rPr>
          <w:rFonts w:ascii="Times New Roman" w:eastAsia="Times" w:hAnsi="Times New Roman" w:cs="Times New Roman"/>
          <w:color w:val="16191F"/>
          <w:sz w:val="24"/>
          <w:szCs w:val="24"/>
        </w:rPr>
        <w:t xml:space="preserve">, </w:t>
      </w:r>
      <w:hyperlink r:id="rId16">
        <w:r w:rsidRPr="00B00241">
          <w:rPr>
            <w:rStyle w:val="Hyperlink"/>
            <w:rFonts w:ascii="Times New Roman" w:eastAsia="Times" w:hAnsi="Times New Roman" w:cs="Times New Roman"/>
            <w:sz w:val="24"/>
            <w:szCs w:val="24"/>
          </w:rPr>
          <w:t>https://docs.aws.amazon.com/AmazonS3/latest/userguide/tutorial-s3-batchops-lambda-mediaconvert-video.html</w:t>
        </w:r>
      </w:hyperlink>
    </w:p>
    <w:p w14:paraId="4F8CB21A" w14:textId="77777777" w:rsidR="00B00241" w:rsidRPr="00B00241" w:rsidRDefault="00B00241" w:rsidP="00B00241">
      <w:pPr>
        <w:pStyle w:val="Heading1"/>
        <w:spacing w:line="480" w:lineRule="auto"/>
        <w:ind w:left="720" w:hanging="720"/>
        <w:rPr>
          <w:rFonts w:ascii="Times New Roman" w:hAnsi="Times New Roman" w:cs="Times New Roman"/>
          <w:sz w:val="24"/>
          <w:szCs w:val="24"/>
        </w:rPr>
      </w:pPr>
      <w:r w:rsidRPr="00B00241">
        <w:rPr>
          <w:rFonts w:ascii="Times New Roman" w:eastAsia="Times" w:hAnsi="Times New Roman" w:cs="Times New Roman"/>
          <w:color w:val="16191F"/>
          <w:sz w:val="24"/>
          <w:szCs w:val="24"/>
        </w:rPr>
        <w:t xml:space="preserve">AWS (n.d.-e), </w:t>
      </w:r>
      <w:r w:rsidRPr="00B00241">
        <w:rPr>
          <w:rFonts w:ascii="Times New Roman" w:eastAsia="Times" w:hAnsi="Times New Roman" w:cs="Times New Roman"/>
          <w:i/>
          <w:iCs/>
          <w:color w:val="16191F"/>
          <w:sz w:val="24"/>
          <w:szCs w:val="24"/>
        </w:rPr>
        <w:t xml:space="preserve">AWS Elemental </w:t>
      </w:r>
      <w:proofErr w:type="spellStart"/>
      <w:r w:rsidRPr="00B00241">
        <w:rPr>
          <w:rFonts w:ascii="Times New Roman" w:eastAsia="Times" w:hAnsi="Times New Roman" w:cs="Times New Roman"/>
          <w:i/>
          <w:iCs/>
          <w:color w:val="16191F"/>
          <w:sz w:val="24"/>
          <w:szCs w:val="24"/>
        </w:rPr>
        <w:t>MediaConvert</w:t>
      </w:r>
      <w:proofErr w:type="spellEnd"/>
      <w:r w:rsidRPr="00B00241">
        <w:rPr>
          <w:rFonts w:ascii="Times New Roman" w:eastAsia="Times" w:hAnsi="Times New Roman" w:cs="Times New Roman"/>
          <w:i/>
          <w:iCs/>
          <w:color w:val="16191F"/>
          <w:sz w:val="24"/>
          <w:szCs w:val="24"/>
        </w:rPr>
        <w:t>, features,</w:t>
      </w:r>
      <w:r w:rsidRPr="00B00241">
        <w:rPr>
          <w:rFonts w:ascii="Times New Roman" w:eastAsia="Times" w:hAnsi="Times New Roman" w:cs="Times New Roman"/>
          <w:color w:val="16191F"/>
          <w:sz w:val="24"/>
          <w:szCs w:val="24"/>
        </w:rPr>
        <w:t xml:space="preserve"> </w:t>
      </w:r>
      <w:hyperlink r:id="rId17">
        <w:r w:rsidRPr="00B00241">
          <w:rPr>
            <w:rStyle w:val="Hyperlink"/>
            <w:rFonts w:ascii="Times New Roman" w:eastAsia="Times" w:hAnsi="Times New Roman" w:cs="Times New Roman"/>
            <w:sz w:val="24"/>
            <w:szCs w:val="24"/>
          </w:rPr>
          <w:t>https://aws.amazon.com/mediaconvert/features/</w:t>
        </w:r>
      </w:hyperlink>
    </w:p>
    <w:p w14:paraId="63996BE8" w14:textId="77777777" w:rsidR="00B00241" w:rsidRPr="00B00241" w:rsidRDefault="00B00241" w:rsidP="00B00241">
      <w:pPr>
        <w:spacing w:after="0" w:line="480" w:lineRule="auto"/>
        <w:ind w:left="720" w:hanging="720"/>
        <w:rPr>
          <w:rFonts w:ascii="Times New Roman" w:eastAsia="Times New Roman" w:hAnsi="Times New Roman" w:cs="Times New Roman"/>
          <w:sz w:val="24"/>
          <w:szCs w:val="24"/>
        </w:rPr>
      </w:pPr>
      <w:r w:rsidRPr="00B00241">
        <w:rPr>
          <w:rFonts w:ascii="Times New Roman" w:eastAsia="Times New Roman" w:hAnsi="Times New Roman" w:cs="Times New Roman"/>
          <w:i/>
          <w:iCs/>
          <w:color w:val="333333"/>
          <w:sz w:val="24"/>
          <w:szCs w:val="24"/>
        </w:rPr>
        <w:t>AWS Organizations - Amazon Web Services</w:t>
      </w:r>
      <w:r w:rsidRPr="00B00241">
        <w:rPr>
          <w:rFonts w:ascii="Times New Roman" w:eastAsia="Times New Roman" w:hAnsi="Times New Roman" w:cs="Times New Roman"/>
          <w:color w:val="333333"/>
          <w:sz w:val="24"/>
          <w:szCs w:val="24"/>
        </w:rPr>
        <w:t>. (2022). Amazon Web Services, Inc. https://aws.amazon.com/organizations/</w:t>
      </w:r>
    </w:p>
    <w:p w14:paraId="0FCD82AB" w14:textId="77777777" w:rsidR="00B00241" w:rsidRPr="00B00241" w:rsidRDefault="00B00241" w:rsidP="00B00241">
      <w:pPr>
        <w:spacing w:line="480" w:lineRule="auto"/>
        <w:ind w:left="720" w:hanging="720"/>
        <w:rPr>
          <w:rFonts w:ascii="Times New Roman" w:hAnsi="Times New Roman" w:cs="Times New Roman"/>
          <w:sz w:val="24"/>
          <w:szCs w:val="24"/>
        </w:rPr>
      </w:pPr>
      <w:r w:rsidRPr="00B00241">
        <w:rPr>
          <w:rFonts w:ascii="Times New Roman" w:eastAsia="Arial" w:hAnsi="Times New Roman" w:cs="Times New Roman"/>
          <w:i/>
          <w:iCs/>
          <w:color w:val="333333"/>
          <w:sz w:val="24"/>
          <w:szCs w:val="24"/>
        </w:rPr>
        <w:t>AWS Organizations - Amazon Web Services</w:t>
      </w:r>
      <w:r w:rsidRPr="00B00241">
        <w:rPr>
          <w:rFonts w:ascii="Times New Roman" w:eastAsia="Arial" w:hAnsi="Times New Roman" w:cs="Times New Roman"/>
          <w:color w:val="333333"/>
          <w:sz w:val="24"/>
          <w:szCs w:val="24"/>
        </w:rPr>
        <w:t xml:space="preserve">. (2022). Amazon Web Services, Inc. </w:t>
      </w:r>
      <w:hyperlink r:id="rId18">
        <w:r w:rsidRPr="00B00241">
          <w:rPr>
            <w:rStyle w:val="Hyperlink"/>
            <w:rFonts w:ascii="Times New Roman" w:eastAsia="Arial" w:hAnsi="Times New Roman" w:cs="Times New Roman"/>
            <w:sz w:val="24"/>
            <w:szCs w:val="24"/>
          </w:rPr>
          <w:t>https://aws.amazon.com/organizations/</w:t>
        </w:r>
      </w:hyperlink>
    </w:p>
    <w:p w14:paraId="5A1A965D" w14:textId="77777777" w:rsidR="00B00241" w:rsidRPr="00B00241" w:rsidRDefault="00B00241" w:rsidP="00B00241">
      <w:pPr>
        <w:pStyle w:val="NormalWeb"/>
        <w:shd w:val="clear" w:color="auto" w:fill="FFFFFF"/>
        <w:spacing w:before="0" w:beforeAutospacing="0" w:after="0" w:afterAutospacing="0" w:line="480" w:lineRule="auto"/>
        <w:ind w:left="720" w:hanging="720"/>
      </w:pPr>
      <w:r w:rsidRPr="00B00241">
        <w:rPr>
          <w:color w:val="000000"/>
        </w:rPr>
        <w:t xml:space="preserve">AWS presents Amazon Sumerian, AWS Elemental Media Services at AWS </w:t>
      </w:r>
      <w:proofErr w:type="spellStart"/>
      <w:r w:rsidRPr="00B00241">
        <w:rPr>
          <w:color w:val="000000"/>
        </w:rPr>
        <w:t>re:Invent</w:t>
      </w:r>
      <w:proofErr w:type="spellEnd"/>
      <w:r w:rsidRPr="00B00241">
        <w:rPr>
          <w:color w:val="000000"/>
        </w:rPr>
        <w:t>. (2017). </w:t>
      </w:r>
      <w:r w:rsidRPr="00B00241">
        <w:rPr>
          <w:i/>
          <w:iCs/>
          <w:color w:val="000000"/>
        </w:rPr>
        <w:t>Pivotal Sources</w:t>
      </w:r>
      <w:r w:rsidRPr="00B00241">
        <w:rPr>
          <w:color w:val="000000"/>
        </w:rPr>
        <w:t>. </w:t>
      </w:r>
    </w:p>
    <w:p w14:paraId="4907491F" w14:textId="77777777" w:rsidR="00B00241" w:rsidRPr="00B00241" w:rsidRDefault="00B00241" w:rsidP="00B00241">
      <w:pPr>
        <w:pStyle w:val="NormalWeb"/>
        <w:shd w:val="clear" w:color="auto" w:fill="FFFFFF"/>
        <w:spacing w:before="0" w:beforeAutospacing="0" w:after="0" w:afterAutospacing="0" w:line="480" w:lineRule="auto"/>
        <w:ind w:left="720" w:hanging="720"/>
      </w:pPr>
      <w:r w:rsidRPr="00B00241">
        <w:rPr>
          <w:color w:val="000000"/>
        </w:rPr>
        <w:t xml:space="preserve">Chauhan, S., </w:t>
      </w:r>
      <w:proofErr w:type="spellStart"/>
      <w:r w:rsidRPr="00B00241">
        <w:rPr>
          <w:color w:val="000000"/>
        </w:rPr>
        <w:t>Halachmi</w:t>
      </w:r>
      <w:proofErr w:type="spellEnd"/>
      <w:r w:rsidRPr="00B00241">
        <w:rPr>
          <w:color w:val="000000"/>
        </w:rPr>
        <w:t xml:space="preserve">, A., Devine, J., </w:t>
      </w:r>
      <w:proofErr w:type="spellStart"/>
      <w:r w:rsidRPr="00B00241">
        <w:rPr>
          <w:color w:val="000000"/>
        </w:rPr>
        <w:t>Lehwess</w:t>
      </w:r>
      <w:proofErr w:type="spellEnd"/>
      <w:r w:rsidRPr="00B00241">
        <w:rPr>
          <w:color w:val="000000"/>
        </w:rPr>
        <w:t xml:space="preserve">, M., Matthews, N., </w:t>
      </w:r>
      <w:proofErr w:type="spellStart"/>
      <w:r w:rsidRPr="00B00241">
        <w:rPr>
          <w:color w:val="000000"/>
        </w:rPr>
        <w:t>Morad</w:t>
      </w:r>
      <w:proofErr w:type="spellEnd"/>
      <w:r w:rsidRPr="00B00241">
        <w:rPr>
          <w:color w:val="000000"/>
        </w:rPr>
        <w:t xml:space="preserve">, S., &amp; Seymour, S. (2018). </w:t>
      </w:r>
      <w:r w:rsidRPr="00B00241">
        <w:rPr>
          <w:i/>
          <w:iCs/>
          <w:color w:val="000000"/>
        </w:rPr>
        <w:t>AWS Certified Advanced Networking Official Study Guide: Specialty Exam</w:t>
      </w:r>
      <w:r w:rsidRPr="00B00241">
        <w:rPr>
          <w:color w:val="000000"/>
        </w:rPr>
        <w:t xml:space="preserve"> (1st ed.). </w:t>
      </w:r>
      <w:proofErr w:type="spellStart"/>
      <w:r w:rsidRPr="00B00241">
        <w:rPr>
          <w:color w:val="000000"/>
        </w:rPr>
        <w:t>Sybex</w:t>
      </w:r>
      <w:proofErr w:type="spellEnd"/>
      <w:r w:rsidRPr="00B00241">
        <w:rPr>
          <w:color w:val="000000"/>
        </w:rPr>
        <w:t>.</w:t>
      </w:r>
    </w:p>
    <w:p w14:paraId="378D1436" w14:textId="77777777" w:rsidR="00B00241" w:rsidRPr="00B00241" w:rsidRDefault="00B00241" w:rsidP="00B00241">
      <w:pPr>
        <w:spacing w:line="480" w:lineRule="auto"/>
        <w:ind w:left="720" w:hanging="720"/>
        <w:rPr>
          <w:rStyle w:val="Hyperlink"/>
          <w:rFonts w:ascii="Times New Roman" w:eastAsia="Times New Roman" w:hAnsi="Times New Roman" w:cs="Times New Roman"/>
          <w:sz w:val="24"/>
          <w:szCs w:val="24"/>
        </w:rPr>
      </w:pPr>
      <w:proofErr w:type="spellStart"/>
      <w:r w:rsidRPr="00B00241">
        <w:rPr>
          <w:rFonts w:ascii="Times New Roman" w:eastAsia="Times New Roman" w:hAnsi="Times New Roman" w:cs="Times New Roman"/>
          <w:sz w:val="24"/>
          <w:szCs w:val="24"/>
        </w:rPr>
        <w:t>Chinnasamy</w:t>
      </w:r>
      <w:proofErr w:type="spellEnd"/>
      <w:r w:rsidRPr="00B00241">
        <w:rPr>
          <w:rFonts w:ascii="Times New Roman" w:eastAsia="Times New Roman" w:hAnsi="Times New Roman" w:cs="Times New Roman"/>
          <w:sz w:val="24"/>
          <w:szCs w:val="24"/>
        </w:rPr>
        <w:t xml:space="preserve">, V. (2020, November 23), Understanding Cloud DDoS Attacks and Cloud-based DDoS Protection, </w:t>
      </w:r>
      <w:proofErr w:type="spellStart"/>
      <w:r w:rsidRPr="00B00241">
        <w:rPr>
          <w:rFonts w:ascii="Times New Roman" w:eastAsia="Times New Roman" w:hAnsi="Times New Roman" w:cs="Times New Roman"/>
          <w:sz w:val="24"/>
          <w:szCs w:val="24"/>
        </w:rPr>
        <w:t>Indusface</w:t>
      </w:r>
      <w:proofErr w:type="spellEnd"/>
      <w:r w:rsidRPr="00B00241">
        <w:rPr>
          <w:rFonts w:ascii="Times New Roman" w:eastAsia="Times New Roman" w:hAnsi="Times New Roman" w:cs="Times New Roman"/>
          <w:sz w:val="24"/>
          <w:szCs w:val="24"/>
        </w:rPr>
        <w:t xml:space="preserve">, </w:t>
      </w:r>
      <w:hyperlink r:id="rId19">
        <w:r w:rsidRPr="00B00241">
          <w:rPr>
            <w:rStyle w:val="Hyperlink"/>
            <w:rFonts w:ascii="Times New Roman" w:eastAsia="Times New Roman" w:hAnsi="Times New Roman" w:cs="Times New Roman"/>
            <w:sz w:val="24"/>
            <w:szCs w:val="24"/>
          </w:rPr>
          <w:t>https://www.indusface.com/blog/understanding-cloud-ddos-attacks-and-cloud-based-ddos-protection/</w:t>
        </w:r>
      </w:hyperlink>
    </w:p>
    <w:p w14:paraId="3A4D2F50" w14:textId="77777777" w:rsidR="00B00241" w:rsidRPr="00B00241" w:rsidRDefault="00B00241" w:rsidP="00B00241">
      <w:pPr>
        <w:pStyle w:val="NormalWeb"/>
        <w:shd w:val="clear" w:color="auto" w:fill="FFFFFF" w:themeFill="background1"/>
        <w:spacing w:before="0" w:beforeAutospacing="0" w:after="0" w:afterAutospacing="0" w:line="480" w:lineRule="auto"/>
        <w:ind w:left="720"/>
      </w:pPr>
      <w:r w:rsidRPr="00B00241">
        <w:rPr>
          <w:color w:val="000000" w:themeColor="text1"/>
        </w:rPr>
        <w:t xml:space="preserve"> </w:t>
      </w:r>
      <w:proofErr w:type="spellStart"/>
      <w:r w:rsidRPr="00B00241">
        <w:rPr>
          <w:color w:val="000000" w:themeColor="text1"/>
        </w:rPr>
        <w:t>ClickIT</w:t>
      </w:r>
      <w:proofErr w:type="spellEnd"/>
      <w:r w:rsidRPr="00B00241">
        <w:rPr>
          <w:color w:val="000000" w:themeColor="text1"/>
        </w:rPr>
        <w:t xml:space="preserve">. </w:t>
      </w:r>
      <w:hyperlink r:id="rId20">
        <w:r w:rsidRPr="00B00241">
          <w:rPr>
            <w:rStyle w:val="Hyperlink"/>
          </w:rPr>
          <w:t>https://www.clickittech.com/aws/aws-organizations-best-practices/ </w:t>
        </w:r>
      </w:hyperlink>
    </w:p>
    <w:p w14:paraId="3E1CE5C8" w14:textId="77777777" w:rsidR="00B00241" w:rsidRPr="00B00241" w:rsidRDefault="00B00241" w:rsidP="00B00241">
      <w:pPr>
        <w:spacing w:line="480" w:lineRule="auto"/>
        <w:ind w:left="720" w:hanging="720"/>
        <w:rPr>
          <w:rFonts w:ascii="Times New Roman" w:hAnsi="Times New Roman" w:cs="Times New Roman"/>
          <w:sz w:val="24"/>
          <w:szCs w:val="24"/>
        </w:rPr>
      </w:pPr>
      <w:r w:rsidRPr="00B00241">
        <w:rPr>
          <w:rFonts w:ascii="Times New Roman" w:hAnsi="Times New Roman" w:cs="Times New Roman"/>
          <w:i/>
          <w:iCs/>
          <w:sz w:val="24"/>
          <w:szCs w:val="24"/>
        </w:rPr>
        <w:lastRenderedPageBreak/>
        <w:t>Cloud Object Storage – Amazon S3 – Amazon Web Services</w:t>
      </w:r>
      <w:r w:rsidRPr="00B00241">
        <w:rPr>
          <w:rFonts w:ascii="Times New Roman" w:hAnsi="Times New Roman" w:cs="Times New Roman"/>
          <w:sz w:val="24"/>
          <w:szCs w:val="24"/>
        </w:rPr>
        <w:t xml:space="preserve">. (2022). Amazon Web Services, Inc. </w:t>
      </w:r>
      <w:hyperlink r:id="rId21" w:history="1">
        <w:r w:rsidRPr="00B00241">
          <w:rPr>
            <w:rStyle w:val="Hyperlink"/>
            <w:rFonts w:ascii="Times New Roman" w:hAnsi="Times New Roman" w:cs="Times New Roman"/>
            <w:sz w:val="24"/>
            <w:szCs w:val="24"/>
          </w:rPr>
          <w:t>https://aws.amazon.com/s3/</w:t>
        </w:r>
      </w:hyperlink>
    </w:p>
    <w:p w14:paraId="75A7FBB3" w14:textId="77777777" w:rsidR="00B00241" w:rsidRPr="00B00241" w:rsidRDefault="00B00241" w:rsidP="00B00241">
      <w:pPr>
        <w:spacing w:line="480" w:lineRule="auto"/>
        <w:ind w:left="720" w:hanging="720"/>
        <w:rPr>
          <w:rFonts w:ascii="Times New Roman" w:hAnsi="Times New Roman" w:cs="Times New Roman"/>
          <w:sz w:val="24"/>
          <w:szCs w:val="24"/>
        </w:rPr>
      </w:pPr>
      <w:proofErr w:type="spellStart"/>
      <w:r w:rsidRPr="00B00241">
        <w:rPr>
          <w:rFonts w:ascii="Times New Roman" w:eastAsia="Times New Roman" w:hAnsi="Times New Roman" w:cs="Times New Roman"/>
          <w:sz w:val="24"/>
          <w:szCs w:val="24"/>
        </w:rPr>
        <w:t>Ferroni</w:t>
      </w:r>
      <w:proofErr w:type="spellEnd"/>
      <w:r w:rsidRPr="00B00241">
        <w:rPr>
          <w:rFonts w:ascii="Times New Roman" w:eastAsia="Times New Roman" w:hAnsi="Times New Roman" w:cs="Times New Roman"/>
          <w:sz w:val="24"/>
          <w:szCs w:val="24"/>
        </w:rPr>
        <w:t xml:space="preserve">, R. (2022, April 13), AWS Best Practices for DDoS Resiliency, AWS Whitepaper, </w:t>
      </w:r>
      <w:hyperlink r:id="rId22">
        <w:r w:rsidRPr="00B00241">
          <w:rPr>
            <w:rStyle w:val="Hyperlink"/>
            <w:rFonts w:ascii="Times New Roman" w:eastAsia="Times New Roman" w:hAnsi="Times New Roman" w:cs="Times New Roman"/>
            <w:sz w:val="24"/>
            <w:szCs w:val="24"/>
          </w:rPr>
          <w:t>https://docs.aws.amazon.com/whitepapers/latest/aws-best-practices-ddos-resiliency/contributors.html</w:t>
        </w:r>
      </w:hyperlink>
    </w:p>
    <w:p w14:paraId="486FFE42" w14:textId="77777777" w:rsidR="00B00241" w:rsidRPr="00C56AE7" w:rsidRDefault="00B00241" w:rsidP="00B00241">
      <w:pPr>
        <w:spacing w:line="480" w:lineRule="auto"/>
        <w:ind w:left="720" w:hanging="720"/>
        <w:rPr>
          <w:rFonts w:ascii="Times New Roman" w:eastAsia="Times New Roman" w:hAnsi="Times New Roman" w:cs="Times New Roman"/>
          <w:sz w:val="24"/>
          <w:szCs w:val="24"/>
        </w:rPr>
      </w:pPr>
      <w:proofErr w:type="spellStart"/>
      <w:r w:rsidRPr="00C56AE7">
        <w:rPr>
          <w:rFonts w:ascii="Times New Roman" w:eastAsia="Times New Roman" w:hAnsi="Times New Roman" w:cs="Times New Roman"/>
          <w:sz w:val="24"/>
          <w:szCs w:val="24"/>
        </w:rPr>
        <w:t>Filecloud</w:t>
      </w:r>
      <w:proofErr w:type="spellEnd"/>
      <w:r w:rsidRPr="00C56AE7">
        <w:rPr>
          <w:rFonts w:ascii="Times New Roman" w:eastAsia="Times New Roman" w:hAnsi="Times New Roman" w:cs="Times New Roman"/>
          <w:sz w:val="24"/>
          <w:szCs w:val="24"/>
        </w:rPr>
        <w:t xml:space="preserve">. (2022, March 12). </w:t>
      </w:r>
      <w:r w:rsidRPr="00C56AE7">
        <w:rPr>
          <w:rFonts w:ascii="Times New Roman" w:eastAsia="Times New Roman" w:hAnsi="Times New Roman" w:cs="Times New Roman"/>
          <w:i/>
          <w:iCs/>
          <w:sz w:val="24"/>
          <w:szCs w:val="24"/>
        </w:rPr>
        <w:t xml:space="preserve">High Availability Architecture and Best Practices | </w:t>
      </w:r>
      <w:proofErr w:type="spellStart"/>
      <w:r w:rsidRPr="00C56AE7">
        <w:rPr>
          <w:rFonts w:ascii="Times New Roman" w:eastAsia="Times New Roman" w:hAnsi="Times New Roman" w:cs="Times New Roman"/>
          <w:i/>
          <w:iCs/>
          <w:sz w:val="24"/>
          <w:szCs w:val="24"/>
        </w:rPr>
        <w:t>FileCloud</w:t>
      </w:r>
      <w:proofErr w:type="spellEnd"/>
      <w:r w:rsidRPr="00C56AE7">
        <w:rPr>
          <w:rFonts w:ascii="Times New Roman" w:eastAsia="Times New Roman" w:hAnsi="Times New Roman" w:cs="Times New Roman"/>
          <w:sz w:val="24"/>
          <w:szCs w:val="24"/>
        </w:rPr>
        <w:t>. https://www.filecloud.com/blog/an-introduction-to-high-availability-architecture/</w:t>
      </w:r>
    </w:p>
    <w:p w14:paraId="0B7A0A1D" w14:textId="77777777" w:rsidR="00B00241" w:rsidRPr="00B00241" w:rsidRDefault="00B00241" w:rsidP="00B00241">
      <w:pPr>
        <w:pStyle w:val="NormalWeb"/>
        <w:shd w:val="clear" w:color="auto" w:fill="FFFFFF"/>
        <w:spacing w:before="0" w:beforeAutospacing="0" w:after="0" w:afterAutospacing="0" w:line="480" w:lineRule="auto"/>
        <w:ind w:left="720" w:hanging="720"/>
      </w:pPr>
      <w:r w:rsidRPr="00B00241">
        <w:rPr>
          <w:color w:val="000000"/>
        </w:rPr>
        <w:t xml:space="preserve">Fitzgerald, A. (2022, July 12). </w:t>
      </w:r>
      <w:r w:rsidRPr="00B00241">
        <w:rPr>
          <w:i/>
          <w:iCs/>
          <w:color w:val="000000"/>
        </w:rPr>
        <w:t>What Is Latency &amp; How Do You Improve It?</w:t>
      </w:r>
      <w:r w:rsidRPr="00B00241">
        <w:rPr>
          <w:color w:val="000000"/>
        </w:rPr>
        <w:t xml:space="preserve"> HubSpot. https://blog.hubspot.com/website/what-is-latency</w:t>
      </w:r>
    </w:p>
    <w:p w14:paraId="63E2AFBB" w14:textId="77777777" w:rsidR="00B00241" w:rsidRPr="00B00241" w:rsidRDefault="00B00241" w:rsidP="00B00241">
      <w:pPr>
        <w:pStyle w:val="NormalWeb"/>
        <w:shd w:val="clear" w:color="auto" w:fill="FFFFFF"/>
        <w:spacing w:before="0" w:beforeAutospacing="0" w:after="0" w:afterAutospacing="0" w:line="480" w:lineRule="auto"/>
        <w:ind w:left="720" w:hanging="720"/>
        <w:rPr>
          <w:color w:val="000000"/>
        </w:rPr>
      </w:pPr>
      <w:r w:rsidRPr="00B00241">
        <w:rPr>
          <w:color w:val="000000"/>
        </w:rPr>
        <w:t xml:space="preserve">Gillis, A. S. (2020, January 29). </w:t>
      </w:r>
      <w:r w:rsidRPr="00B00241">
        <w:rPr>
          <w:i/>
          <w:iCs/>
          <w:color w:val="000000"/>
        </w:rPr>
        <w:t>Latency</w:t>
      </w:r>
      <w:r w:rsidRPr="00B00241">
        <w:rPr>
          <w:color w:val="000000"/>
        </w:rPr>
        <w:t xml:space="preserve">. TechTarget.    </w:t>
      </w:r>
      <w:hyperlink r:id="rId23" w:history="1">
        <w:r w:rsidRPr="00B00241">
          <w:rPr>
            <w:rStyle w:val="Hyperlink"/>
          </w:rPr>
          <w:t>https://www.techtarget.com/whatis/definition/latency</w:t>
        </w:r>
      </w:hyperlink>
    </w:p>
    <w:p w14:paraId="0A7C97CA" w14:textId="77777777" w:rsidR="00B00241" w:rsidRPr="00B00241" w:rsidRDefault="00B00241" w:rsidP="00B00241">
      <w:pPr>
        <w:pStyle w:val="NormalWeb"/>
        <w:shd w:val="clear" w:color="auto" w:fill="FFFFFF"/>
        <w:spacing w:before="0" w:beforeAutospacing="0" w:after="0" w:afterAutospacing="0" w:line="480" w:lineRule="auto"/>
        <w:ind w:left="720" w:hanging="720"/>
        <w:rPr>
          <w:color w:val="000000"/>
        </w:rPr>
      </w:pPr>
      <w:r w:rsidRPr="00B00241">
        <w:rPr>
          <w:color w:val="000000"/>
        </w:rPr>
        <w:t xml:space="preserve">Guy, D. (2022, April 5). </w:t>
      </w:r>
      <w:r w:rsidRPr="00B00241">
        <w:rPr>
          <w:i/>
          <w:iCs/>
          <w:color w:val="000000"/>
        </w:rPr>
        <w:t>Multi-account AWS Organizations best practices for Financial Services</w:t>
      </w:r>
      <w:r w:rsidRPr="00B00241">
        <w:rPr>
          <w:color w:val="000000"/>
        </w:rPr>
        <w:t>.</w:t>
      </w:r>
    </w:p>
    <w:p w14:paraId="68D7E7B6" w14:textId="77777777" w:rsidR="00B00241" w:rsidRPr="00B00241" w:rsidRDefault="00B00241" w:rsidP="00B00241">
      <w:pPr>
        <w:spacing w:after="0" w:line="480" w:lineRule="auto"/>
        <w:ind w:left="720" w:hanging="720"/>
        <w:rPr>
          <w:rFonts w:ascii="Times New Roman" w:eastAsia="Times New Roman" w:hAnsi="Times New Roman" w:cs="Times New Roman"/>
          <w:sz w:val="24"/>
          <w:szCs w:val="24"/>
        </w:rPr>
      </w:pPr>
      <w:r w:rsidRPr="00B00241">
        <w:rPr>
          <w:rFonts w:ascii="Times New Roman" w:eastAsia="Times New Roman" w:hAnsi="Times New Roman" w:cs="Times New Roman"/>
          <w:i/>
          <w:iCs/>
          <w:color w:val="333333"/>
          <w:sz w:val="24"/>
          <w:szCs w:val="24"/>
        </w:rPr>
        <w:t>How to Manage AWS Costs</w:t>
      </w:r>
      <w:r w:rsidRPr="00B00241">
        <w:rPr>
          <w:rFonts w:ascii="Times New Roman" w:eastAsia="Times New Roman" w:hAnsi="Times New Roman" w:cs="Times New Roman"/>
          <w:color w:val="333333"/>
          <w:sz w:val="24"/>
          <w:szCs w:val="24"/>
        </w:rPr>
        <w:t>. (2022). Amazon Web Services, Inc. https://aws.amazon.com/startups/start-building/how-to-manage-aws-costs/</w:t>
      </w:r>
    </w:p>
    <w:p w14:paraId="3DE12E53" w14:textId="6F297F70" w:rsidR="00B00241" w:rsidRDefault="00B00241" w:rsidP="00B00241">
      <w:pPr>
        <w:spacing w:line="480" w:lineRule="auto"/>
        <w:ind w:left="720" w:hanging="720"/>
        <w:rPr>
          <w:rFonts w:ascii="Times New Roman" w:eastAsia="Times New Roman" w:hAnsi="Times New Roman" w:cs="Times New Roman"/>
          <w:color w:val="333333"/>
          <w:sz w:val="24"/>
          <w:szCs w:val="24"/>
        </w:rPr>
      </w:pPr>
      <w:r w:rsidRPr="00B00241">
        <w:rPr>
          <w:rFonts w:ascii="Times New Roman" w:eastAsia="Times New Roman" w:hAnsi="Times New Roman" w:cs="Times New Roman"/>
          <w:i/>
          <w:iCs/>
          <w:color w:val="333333"/>
          <w:sz w:val="24"/>
          <w:szCs w:val="24"/>
        </w:rPr>
        <w:t>How to Manage AWS Costs</w:t>
      </w:r>
      <w:r w:rsidRPr="00B00241">
        <w:rPr>
          <w:rFonts w:ascii="Times New Roman" w:eastAsia="Times New Roman" w:hAnsi="Times New Roman" w:cs="Times New Roman"/>
          <w:color w:val="333333"/>
          <w:sz w:val="24"/>
          <w:szCs w:val="24"/>
        </w:rPr>
        <w:t xml:space="preserve">. (2022). Amazon Web Services, Inc. </w:t>
      </w:r>
      <w:hyperlink r:id="rId24" w:history="1">
        <w:r w:rsidR="00562830" w:rsidRPr="00415939">
          <w:rPr>
            <w:rStyle w:val="Hyperlink"/>
            <w:rFonts w:ascii="Times New Roman" w:eastAsia="Times New Roman" w:hAnsi="Times New Roman" w:cs="Times New Roman"/>
            <w:sz w:val="24"/>
            <w:szCs w:val="24"/>
          </w:rPr>
          <w:t>https://aws.amazon.com/startups/start-building/how-to-manage-aws-costs/</w:t>
        </w:r>
      </w:hyperlink>
    </w:p>
    <w:p w14:paraId="33368FB3" w14:textId="7AC5A808" w:rsidR="00562830" w:rsidRPr="00562830" w:rsidRDefault="00562830" w:rsidP="00562830">
      <w:pPr>
        <w:spacing w:after="0" w:line="480" w:lineRule="auto"/>
        <w:ind w:left="720" w:hanging="720"/>
        <w:rPr>
          <w:rFonts w:ascii="Times New Roman" w:eastAsia="Times New Roman" w:hAnsi="Times New Roman" w:cs="Times New Roman"/>
          <w:sz w:val="24"/>
          <w:szCs w:val="24"/>
        </w:rPr>
      </w:pPr>
      <w:proofErr w:type="spellStart"/>
      <w:r w:rsidRPr="00562830">
        <w:rPr>
          <w:rFonts w:ascii="Times New Roman" w:eastAsia="Times New Roman" w:hAnsi="Times New Roman" w:cs="Times New Roman"/>
          <w:sz w:val="24"/>
          <w:szCs w:val="24"/>
        </w:rPr>
        <w:t>Lerena</w:t>
      </w:r>
      <w:proofErr w:type="spellEnd"/>
      <w:r w:rsidRPr="00562830">
        <w:rPr>
          <w:rFonts w:ascii="Times New Roman" w:eastAsia="Times New Roman" w:hAnsi="Times New Roman" w:cs="Times New Roman"/>
          <w:sz w:val="24"/>
          <w:szCs w:val="24"/>
        </w:rPr>
        <w:t xml:space="preserve">, S. (2022, August 12). </w:t>
      </w:r>
      <w:r w:rsidRPr="00562830">
        <w:rPr>
          <w:rFonts w:ascii="Times New Roman" w:eastAsia="Times New Roman" w:hAnsi="Times New Roman" w:cs="Times New Roman"/>
          <w:i/>
          <w:iCs/>
          <w:sz w:val="24"/>
          <w:szCs w:val="24"/>
        </w:rPr>
        <w:t>Uptime/SLA calculator: what is an SLA and how to calculate it?</w:t>
      </w:r>
      <w:r w:rsidRPr="00562830">
        <w:rPr>
          <w:rFonts w:ascii="Times New Roman" w:eastAsia="Times New Roman" w:hAnsi="Times New Roman" w:cs="Times New Roman"/>
          <w:sz w:val="24"/>
          <w:szCs w:val="24"/>
        </w:rPr>
        <w:t xml:space="preserve"> Pandora FMS Monitoring. https://pandorafms.com/blog/what-is-an-sla/</w:t>
      </w:r>
    </w:p>
    <w:p w14:paraId="02BAEDA3" w14:textId="77777777" w:rsidR="00B00241" w:rsidRPr="00B00241" w:rsidRDefault="00B00241" w:rsidP="00B00241">
      <w:pPr>
        <w:shd w:val="clear" w:color="auto" w:fill="FFFFFF"/>
        <w:spacing w:line="480" w:lineRule="auto"/>
        <w:ind w:left="720" w:hanging="720"/>
        <w:rPr>
          <w:rFonts w:ascii="Times New Roman" w:hAnsi="Times New Roman" w:cs="Times New Roman"/>
          <w:color w:val="222222"/>
          <w:sz w:val="24"/>
          <w:szCs w:val="24"/>
        </w:rPr>
      </w:pPr>
      <w:proofErr w:type="spellStart"/>
      <w:r w:rsidRPr="00B00241">
        <w:rPr>
          <w:rFonts w:ascii="Times New Roman" w:hAnsi="Times New Roman" w:cs="Times New Roman"/>
          <w:color w:val="3A3A3A"/>
          <w:sz w:val="24"/>
          <w:szCs w:val="24"/>
          <w:shd w:val="clear" w:color="auto" w:fill="FFFFFF"/>
        </w:rPr>
        <w:t>Mirchandani</w:t>
      </w:r>
      <w:proofErr w:type="spellEnd"/>
      <w:r w:rsidRPr="00B00241">
        <w:rPr>
          <w:rFonts w:ascii="Times New Roman" w:hAnsi="Times New Roman" w:cs="Times New Roman"/>
          <w:color w:val="3A3A3A"/>
          <w:sz w:val="24"/>
          <w:szCs w:val="24"/>
          <w:shd w:val="clear" w:color="auto" w:fill="FFFFFF"/>
        </w:rPr>
        <w:t>, &amp; Lederer, A. L. (2012). “Less is More:” Information Systems Planning in an Uncertain Environment. </w:t>
      </w:r>
      <w:r w:rsidRPr="00B00241">
        <w:rPr>
          <w:rFonts w:ascii="Times New Roman" w:hAnsi="Times New Roman" w:cs="Times New Roman"/>
          <w:i/>
          <w:iCs/>
          <w:color w:val="3A3A3A"/>
          <w:sz w:val="24"/>
          <w:szCs w:val="24"/>
          <w:shd w:val="clear" w:color="auto" w:fill="FFFFFF"/>
        </w:rPr>
        <w:t>Information Systems Management</w:t>
      </w:r>
      <w:r w:rsidRPr="00B00241">
        <w:rPr>
          <w:rFonts w:ascii="Times New Roman" w:hAnsi="Times New Roman" w:cs="Times New Roman"/>
          <w:color w:val="3A3A3A"/>
          <w:sz w:val="24"/>
          <w:szCs w:val="24"/>
          <w:shd w:val="clear" w:color="auto" w:fill="FFFFFF"/>
        </w:rPr>
        <w:t>, </w:t>
      </w:r>
      <w:r w:rsidRPr="00B00241">
        <w:rPr>
          <w:rFonts w:ascii="Times New Roman" w:hAnsi="Times New Roman" w:cs="Times New Roman"/>
          <w:i/>
          <w:iCs/>
          <w:color w:val="3A3A3A"/>
          <w:sz w:val="24"/>
          <w:szCs w:val="24"/>
          <w:shd w:val="clear" w:color="auto" w:fill="FFFFFF"/>
        </w:rPr>
        <w:t>29</w:t>
      </w:r>
      <w:r w:rsidRPr="00B00241">
        <w:rPr>
          <w:rFonts w:ascii="Times New Roman" w:hAnsi="Times New Roman" w:cs="Times New Roman"/>
          <w:color w:val="3A3A3A"/>
          <w:sz w:val="24"/>
          <w:szCs w:val="24"/>
          <w:shd w:val="clear" w:color="auto" w:fill="FFFFFF"/>
        </w:rPr>
        <w:t>(1), 13–25. </w:t>
      </w:r>
      <w:hyperlink r:id="rId25" w:tgtFrame="_blank" w:history="1">
        <w:r w:rsidRPr="00B00241">
          <w:rPr>
            <w:rStyle w:val="Hyperlink"/>
            <w:rFonts w:ascii="Times New Roman" w:hAnsi="Times New Roman" w:cs="Times New Roman"/>
            <w:color w:val="1155CC"/>
            <w:sz w:val="24"/>
            <w:szCs w:val="24"/>
            <w:shd w:val="clear" w:color="auto" w:fill="FFFFFF"/>
          </w:rPr>
          <w:t>https://doi.org/10.1080/10580530.2012.634293</w:t>
        </w:r>
      </w:hyperlink>
    </w:p>
    <w:p w14:paraId="583B44A1" w14:textId="77777777" w:rsidR="00B00241" w:rsidRPr="00B00241" w:rsidRDefault="00B00241" w:rsidP="00B00241">
      <w:pPr>
        <w:pStyle w:val="NormalWeb"/>
        <w:spacing w:before="0" w:beforeAutospacing="0" w:after="0" w:afterAutospacing="0" w:line="480" w:lineRule="auto"/>
        <w:ind w:left="720" w:hanging="720"/>
      </w:pPr>
      <w:proofErr w:type="spellStart"/>
      <w:r w:rsidRPr="00B00241">
        <w:lastRenderedPageBreak/>
        <w:t>Rapyder</w:t>
      </w:r>
      <w:proofErr w:type="spellEnd"/>
      <w:r w:rsidRPr="00B00241">
        <w:t xml:space="preserve">. (2022, June 27). </w:t>
      </w:r>
      <w:r w:rsidRPr="00B00241">
        <w:rPr>
          <w:i/>
          <w:iCs/>
        </w:rPr>
        <w:t>8 Key AWS Elemental Media Services You Should Know In 2022</w:t>
      </w:r>
      <w:r w:rsidRPr="00B00241">
        <w:t xml:space="preserve">. </w:t>
      </w:r>
      <w:proofErr w:type="spellStart"/>
      <w:r w:rsidRPr="00B00241">
        <w:t>Rapyder</w:t>
      </w:r>
      <w:proofErr w:type="spellEnd"/>
      <w:r w:rsidRPr="00B00241">
        <w:t xml:space="preserve"> Cloud Solutions. https://www.rapyder.com/blogs/8-key-aws-elemental-media-services-in-2022/</w:t>
      </w:r>
    </w:p>
    <w:p w14:paraId="74C4BA17" w14:textId="77777777" w:rsidR="00B00241" w:rsidRPr="00B00241" w:rsidRDefault="00B00241" w:rsidP="00B00241">
      <w:pPr>
        <w:pStyle w:val="NormalWeb"/>
        <w:shd w:val="clear" w:color="auto" w:fill="FFFFFF"/>
        <w:spacing w:before="0" w:beforeAutospacing="0" w:after="0" w:afterAutospacing="0" w:line="480" w:lineRule="auto"/>
        <w:ind w:left="720" w:hanging="720"/>
      </w:pPr>
      <w:r w:rsidRPr="00B00241">
        <w:rPr>
          <w:color w:val="000000"/>
        </w:rPr>
        <w:t xml:space="preserve">Rayburn, D. (n.d.). </w:t>
      </w:r>
      <w:r w:rsidRPr="00B00241">
        <w:rPr>
          <w:i/>
          <w:iCs/>
          <w:color w:val="000000"/>
        </w:rPr>
        <w:t>Comparing CDN Performance: Amazon CloudFront’s Last Mile Testing Results</w:t>
      </w:r>
      <w:r w:rsidRPr="00B00241">
        <w:rPr>
          <w:color w:val="000000"/>
        </w:rPr>
        <w:t>. Amazon Web Services, Inc. https://media.amazonwebservices.com/FS_WP_AWS_CDN_CloudFront.pdf</w:t>
      </w:r>
    </w:p>
    <w:p w14:paraId="3A2400E3" w14:textId="77777777" w:rsidR="00B00241" w:rsidRPr="00B00241" w:rsidRDefault="00B00241" w:rsidP="00B00241">
      <w:pPr>
        <w:pStyle w:val="NormalWeb"/>
        <w:shd w:val="clear" w:color="auto" w:fill="FFFFFF"/>
        <w:spacing w:before="0" w:beforeAutospacing="0" w:after="0" w:afterAutospacing="0" w:line="480" w:lineRule="auto"/>
      </w:pPr>
      <w:r w:rsidRPr="00B00241">
        <w:rPr>
          <w:color w:val="000000"/>
        </w:rPr>
        <w:t>Shannon. (2018). </w:t>
      </w:r>
      <w:r w:rsidRPr="00B00241">
        <w:rPr>
          <w:i/>
          <w:iCs/>
          <w:color w:val="000000"/>
        </w:rPr>
        <w:t>Compute Services : Amazon CloudFront</w:t>
      </w:r>
      <w:r w:rsidRPr="00B00241">
        <w:rPr>
          <w:color w:val="000000"/>
        </w:rPr>
        <w:t>. Skillsoft Ireland Limited. </w:t>
      </w:r>
    </w:p>
    <w:p w14:paraId="1242DA1C" w14:textId="34CFECA9" w:rsidR="00B00241" w:rsidRPr="00B00241" w:rsidRDefault="00B00241" w:rsidP="00B00241">
      <w:pPr>
        <w:shd w:val="clear" w:color="auto" w:fill="FFFFFF"/>
        <w:spacing w:line="480" w:lineRule="auto"/>
        <w:ind w:left="720" w:hanging="720"/>
        <w:rPr>
          <w:rFonts w:ascii="Times New Roman" w:hAnsi="Times New Roman" w:cs="Times New Roman"/>
          <w:color w:val="222222"/>
          <w:sz w:val="24"/>
          <w:szCs w:val="24"/>
        </w:rPr>
      </w:pPr>
      <w:r w:rsidRPr="00B00241">
        <w:rPr>
          <w:rFonts w:ascii="Times New Roman" w:hAnsi="Times New Roman" w:cs="Times New Roman"/>
          <w:color w:val="222222"/>
          <w:sz w:val="24"/>
          <w:szCs w:val="24"/>
        </w:rPr>
        <w:t>Sharma, S. (2020, September 26). </w:t>
      </w:r>
      <w:r w:rsidRPr="00B00241">
        <w:rPr>
          <w:rFonts w:ascii="Times New Roman" w:hAnsi="Times New Roman" w:cs="Times New Roman"/>
          <w:i/>
          <w:iCs/>
          <w:color w:val="222222"/>
          <w:sz w:val="24"/>
          <w:szCs w:val="24"/>
        </w:rPr>
        <w:t>Cloud Migration for Businesses Can Be a Challenge, Greenfield Migration Explained</w:t>
      </w:r>
      <w:r w:rsidRPr="00B00241">
        <w:rPr>
          <w:rFonts w:ascii="Times New Roman" w:hAnsi="Times New Roman" w:cs="Times New Roman"/>
          <w:color w:val="222222"/>
          <w:sz w:val="24"/>
          <w:szCs w:val="24"/>
        </w:rPr>
        <w:t>. Cloud Management Insider. </w:t>
      </w:r>
      <w:hyperlink r:id="rId26" w:tgtFrame="_blank" w:history="1">
        <w:r w:rsidRPr="00B00241">
          <w:rPr>
            <w:rStyle w:val="Hyperlink"/>
            <w:rFonts w:ascii="Times New Roman" w:hAnsi="Times New Roman" w:cs="Times New Roman"/>
            <w:color w:val="1155CC"/>
            <w:sz w:val="24"/>
            <w:szCs w:val="24"/>
          </w:rPr>
          <w:t>https://www.cloudmanagementinsider.com/cloud-migration-for-businesses-can-be-a-challenge-greenfield-migration-explained/</w:t>
        </w:r>
      </w:hyperlink>
    </w:p>
    <w:p w14:paraId="29B62F40" w14:textId="77777777" w:rsidR="00B00241" w:rsidRPr="00B00241" w:rsidRDefault="00B00241" w:rsidP="00B00241">
      <w:pPr>
        <w:spacing w:after="0" w:line="480" w:lineRule="auto"/>
        <w:ind w:left="720" w:hanging="720"/>
        <w:rPr>
          <w:rFonts w:ascii="Times New Roman" w:eastAsia="Times New Roman" w:hAnsi="Times New Roman" w:cs="Times New Roman"/>
          <w:sz w:val="24"/>
          <w:szCs w:val="24"/>
        </w:rPr>
      </w:pPr>
      <w:r w:rsidRPr="00B00241">
        <w:rPr>
          <w:rFonts w:ascii="Times New Roman" w:eastAsia="Times New Roman" w:hAnsi="Times New Roman" w:cs="Times New Roman"/>
          <w:i/>
          <w:iCs/>
          <w:color w:val="333333"/>
          <w:sz w:val="24"/>
          <w:szCs w:val="24"/>
        </w:rPr>
        <w:t>Using Cost Allocation Tags - AWS Billing</w:t>
      </w:r>
      <w:r w:rsidRPr="00B00241">
        <w:rPr>
          <w:rFonts w:ascii="Times New Roman" w:eastAsia="Times New Roman" w:hAnsi="Times New Roman" w:cs="Times New Roman"/>
          <w:color w:val="333333"/>
          <w:sz w:val="24"/>
          <w:szCs w:val="24"/>
        </w:rPr>
        <w:t>. (2022). Amazon.Com. https://docs.aws.amazon.com/awsaccountbilling/latest/aboutv2/cost-alloc-tags.html</w:t>
      </w:r>
    </w:p>
    <w:p w14:paraId="4D3F843D" w14:textId="77777777" w:rsidR="00B00241" w:rsidRPr="00B00241" w:rsidRDefault="00B00241" w:rsidP="00B00241">
      <w:pPr>
        <w:spacing w:line="480" w:lineRule="auto"/>
        <w:ind w:left="720" w:hanging="720"/>
        <w:rPr>
          <w:rFonts w:ascii="Times New Roman" w:hAnsi="Times New Roman" w:cs="Times New Roman"/>
          <w:sz w:val="24"/>
          <w:szCs w:val="24"/>
        </w:rPr>
      </w:pPr>
      <w:r w:rsidRPr="00B00241">
        <w:rPr>
          <w:rFonts w:ascii="Times New Roman" w:eastAsia="Times New Roman" w:hAnsi="Times New Roman" w:cs="Times New Roman"/>
          <w:i/>
          <w:iCs/>
          <w:color w:val="333333"/>
          <w:sz w:val="24"/>
          <w:szCs w:val="24"/>
        </w:rPr>
        <w:t>Using Cost Allocation Tags - AWS Billing</w:t>
      </w:r>
      <w:r w:rsidRPr="00B00241">
        <w:rPr>
          <w:rFonts w:ascii="Times New Roman" w:eastAsia="Times New Roman" w:hAnsi="Times New Roman" w:cs="Times New Roman"/>
          <w:color w:val="333333"/>
          <w:sz w:val="24"/>
          <w:szCs w:val="24"/>
        </w:rPr>
        <w:t xml:space="preserve">. (2022). Amazon.Com. </w:t>
      </w:r>
      <w:hyperlink r:id="rId27" w:history="1">
        <w:r w:rsidRPr="00B00241">
          <w:rPr>
            <w:rStyle w:val="Hyperlink"/>
            <w:rFonts w:ascii="Times New Roman" w:eastAsia="Times New Roman" w:hAnsi="Times New Roman" w:cs="Times New Roman"/>
            <w:sz w:val="24"/>
            <w:szCs w:val="24"/>
          </w:rPr>
          <w:t>https://docs.aws.amazon.com/awsaccountbilling/latest/aboutv2/cost-alloc-tags.html</w:t>
        </w:r>
      </w:hyperlink>
    </w:p>
    <w:p w14:paraId="18C0F7C5" w14:textId="77777777" w:rsidR="00B00241" w:rsidRPr="00B00241" w:rsidRDefault="00B00241" w:rsidP="00B00241">
      <w:pPr>
        <w:pStyle w:val="NormalWeb"/>
        <w:shd w:val="clear" w:color="auto" w:fill="FFFFFF"/>
        <w:spacing w:before="0" w:beforeAutospacing="0" w:after="0" w:afterAutospacing="0" w:line="480" w:lineRule="auto"/>
        <w:ind w:left="720" w:hanging="720"/>
      </w:pPr>
      <w:r w:rsidRPr="00B00241">
        <w:rPr>
          <w:color w:val="000000"/>
        </w:rPr>
        <w:t xml:space="preserve">Verizon. (n.d.). </w:t>
      </w:r>
      <w:r w:rsidRPr="00B00241">
        <w:rPr>
          <w:i/>
          <w:iCs/>
          <w:color w:val="000000"/>
        </w:rPr>
        <w:t>Monthly IP Latency Data</w:t>
      </w:r>
      <w:r w:rsidRPr="00B00241">
        <w:rPr>
          <w:color w:val="000000"/>
        </w:rPr>
        <w:t>. Verizon Enterprise. https://www.verizon.com/business/terms/latency/</w:t>
      </w:r>
    </w:p>
    <w:p w14:paraId="359887BA" w14:textId="1F967A71" w:rsidR="013FE79C" w:rsidRPr="00FF708D" w:rsidRDefault="00B00241" w:rsidP="00FF708D">
      <w:pPr>
        <w:shd w:val="clear" w:color="auto" w:fill="FFFFFF" w:themeFill="background1"/>
        <w:spacing w:line="480" w:lineRule="auto"/>
        <w:ind w:left="720" w:hanging="720"/>
        <w:rPr>
          <w:rFonts w:ascii="Times New Roman" w:hAnsi="Times New Roman" w:cs="Times New Roman"/>
          <w:sz w:val="24"/>
          <w:szCs w:val="24"/>
        </w:rPr>
      </w:pPr>
      <w:r w:rsidRPr="00B00241">
        <w:rPr>
          <w:rFonts w:ascii="Times New Roman" w:hAnsi="Times New Roman" w:cs="Times New Roman"/>
          <w:color w:val="222222"/>
          <w:sz w:val="24"/>
          <w:szCs w:val="24"/>
        </w:rPr>
        <w:t>Wexler, J. (2022, January 21). </w:t>
      </w:r>
      <w:r w:rsidRPr="00B00241">
        <w:rPr>
          <w:rFonts w:ascii="Times New Roman" w:hAnsi="Times New Roman" w:cs="Times New Roman"/>
          <w:i/>
          <w:iCs/>
          <w:color w:val="222222"/>
          <w:sz w:val="24"/>
          <w:szCs w:val="24"/>
        </w:rPr>
        <w:t>Compliance in the cloud</w:t>
      </w:r>
      <w:r w:rsidRPr="00B00241">
        <w:rPr>
          <w:rFonts w:ascii="Times New Roman" w:hAnsi="Times New Roman" w:cs="Times New Roman"/>
          <w:color w:val="222222"/>
          <w:sz w:val="24"/>
          <w:szCs w:val="24"/>
        </w:rPr>
        <w:t>. CIO. </w:t>
      </w:r>
      <w:hyperlink r:id="rId28">
        <w:r w:rsidRPr="00B00241">
          <w:rPr>
            <w:rStyle w:val="Hyperlink"/>
            <w:rFonts w:ascii="Times New Roman" w:hAnsi="Times New Roman" w:cs="Times New Roman"/>
            <w:color w:val="1155CC"/>
            <w:sz w:val="24"/>
            <w:szCs w:val="24"/>
          </w:rPr>
          <w:t>https://www.cio.com/article/189596/compliance-in-the-cloud.html</w:t>
        </w:r>
      </w:hyperlink>
    </w:p>
    <w:sectPr w:rsidR="013FE79C" w:rsidRPr="00FF708D">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CC6B" w14:textId="77777777" w:rsidR="00553A6D" w:rsidRDefault="00553A6D" w:rsidP="00B16D49">
      <w:pPr>
        <w:spacing w:after="0" w:line="240" w:lineRule="auto"/>
      </w:pPr>
      <w:r>
        <w:separator/>
      </w:r>
    </w:p>
  </w:endnote>
  <w:endnote w:type="continuationSeparator" w:id="0">
    <w:p w14:paraId="097462E9" w14:textId="77777777" w:rsidR="00553A6D" w:rsidRDefault="00553A6D" w:rsidP="00B16D49">
      <w:pPr>
        <w:spacing w:after="0" w:line="240" w:lineRule="auto"/>
      </w:pPr>
      <w:r>
        <w:continuationSeparator/>
      </w:r>
    </w:p>
  </w:endnote>
  <w:endnote w:type="continuationNotice" w:id="1">
    <w:p w14:paraId="02817AF7" w14:textId="77777777" w:rsidR="00553A6D" w:rsidRDefault="00553A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0FEA" w14:textId="77777777" w:rsidR="00553A6D" w:rsidRDefault="00553A6D" w:rsidP="00B16D49">
      <w:pPr>
        <w:spacing w:after="0" w:line="240" w:lineRule="auto"/>
      </w:pPr>
      <w:r>
        <w:separator/>
      </w:r>
    </w:p>
  </w:footnote>
  <w:footnote w:type="continuationSeparator" w:id="0">
    <w:p w14:paraId="52D69F0B" w14:textId="77777777" w:rsidR="00553A6D" w:rsidRDefault="00553A6D" w:rsidP="00B16D49">
      <w:pPr>
        <w:spacing w:after="0" w:line="240" w:lineRule="auto"/>
      </w:pPr>
      <w:r>
        <w:continuationSeparator/>
      </w:r>
    </w:p>
  </w:footnote>
  <w:footnote w:type="continuationNotice" w:id="1">
    <w:p w14:paraId="35563BBC" w14:textId="77777777" w:rsidR="00553A6D" w:rsidRDefault="00553A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044624"/>
      <w:docPartObj>
        <w:docPartGallery w:val="Page Numbers (Top of Page)"/>
        <w:docPartUnique/>
      </w:docPartObj>
    </w:sdtPr>
    <w:sdtEndPr>
      <w:rPr>
        <w:noProof/>
      </w:rPr>
    </w:sdtEndPr>
    <w:sdtContent>
      <w:p w14:paraId="48595621" w14:textId="54A0FF07" w:rsidR="00B16D49" w:rsidRDefault="00B16D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435B3C" w14:textId="01200CE4" w:rsidR="00B16D49" w:rsidRDefault="00D27A98">
    <w:pPr>
      <w:pStyle w:val="Header"/>
    </w:pPr>
    <w:r>
      <w:t>CLOUD MIGRATION</w:t>
    </w:r>
  </w:p>
</w:hdr>
</file>

<file path=word/intelligence2.xml><?xml version="1.0" encoding="utf-8"?>
<int2:intelligence xmlns:int2="http://schemas.microsoft.com/office/intelligence/2020/intelligence" xmlns:oel="http://schemas.microsoft.com/office/2019/extlst">
  <int2:observations>
    <int2:textHash int2:hashCode="chcKIOgOIj7LKS" int2:id="PHdWNV4s">
      <int2:state int2:value="Rejected" int2:type="LegacyProofing"/>
    </int2:textHash>
    <int2:textHash int2:hashCode="q53fl3a6S88fQH" int2:id="PqfXSPEi">
      <int2:state int2:value="Rejected" int2:type="LegacyProofing"/>
    </int2:textHash>
    <int2:textHash int2:hashCode="YsfZrjS6qykowY" int2:id="h9JwmSkI">
      <int2:state int2:value="Rejected" int2:type="LegacyProofing"/>
    </int2:textHash>
    <int2:textHash int2:hashCode="w0+OetPb+CNvlv" int2:id="jJiryq1M">
      <int2:state int2:value="Rejected" int2:type="LegacyProofing"/>
    </int2:textHash>
    <int2:textHash int2:hashCode="Cg2S1Adaw64yLA" int2:id="xx7qeQEN">
      <int2:state int2:value="Rejected" int2:type="LegacyProofing"/>
    </int2:textHash>
    <int2:bookmark int2:bookmarkName="_Int_icwOEhWE" int2:invalidationBookmarkName="" int2:hashCode="AL/Irc4jtoi+yn" int2:id="1tEj3JkW">
      <int2:state int2:value="Rejected" int2:type="LegacyProofing"/>
    </int2:bookmark>
    <int2:bookmark int2:bookmarkName="_Int_VGy3DYvo" int2:invalidationBookmarkName="" int2:hashCode="RoHRJMxsS3O6q/" int2:id="8nVOX8JL"/>
    <int2:bookmark int2:bookmarkName="_Int_BENTsBP5" int2:invalidationBookmarkName="" int2:hashCode="RoHRJMxsS3O6q/" int2:id="R38u9AN7"/>
    <int2:bookmark int2:bookmarkName="_Int_8KYBasuj" int2:invalidationBookmarkName="" int2:hashCode="RoHRJMxsS3O6q/" int2:id="SjeW4zQx"/>
    <int2:bookmark int2:bookmarkName="_Int_lgshP9Oa" int2:invalidationBookmarkName="" int2:hashCode="kO9wL3OqiTM3/o" int2:id="Sn4mROql"/>
    <int2:bookmark int2:bookmarkName="_Int_nCME5go1" int2:invalidationBookmarkName="" int2:hashCode="RoHRJMxsS3O6q/" int2:id="WN48qtTm"/>
    <int2:bookmark int2:bookmarkName="_Int_cqq1EaK2" int2:invalidationBookmarkName="" int2:hashCode="RoHRJMxsS3O6q/" int2:id="hM07uPQs"/>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088"/>
    <w:multiLevelType w:val="hybridMultilevel"/>
    <w:tmpl w:val="989E6D2A"/>
    <w:lvl w:ilvl="0" w:tplc="1FB81E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6DD56"/>
    <w:multiLevelType w:val="hybridMultilevel"/>
    <w:tmpl w:val="FFFFFFFF"/>
    <w:lvl w:ilvl="0" w:tplc="07CC8576">
      <w:start w:val="1"/>
      <w:numFmt w:val="bullet"/>
      <w:lvlText w:val=""/>
      <w:lvlJc w:val="left"/>
      <w:pPr>
        <w:ind w:left="720" w:hanging="360"/>
      </w:pPr>
      <w:rPr>
        <w:rFonts w:ascii="Symbol" w:hAnsi="Symbol" w:hint="default"/>
      </w:rPr>
    </w:lvl>
    <w:lvl w:ilvl="1" w:tplc="99F82F9A">
      <w:start w:val="1"/>
      <w:numFmt w:val="bullet"/>
      <w:lvlText w:val="o"/>
      <w:lvlJc w:val="left"/>
      <w:pPr>
        <w:ind w:left="1440" w:hanging="360"/>
      </w:pPr>
      <w:rPr>
        <w:rFonts w:ascii="Courier New" w:hAnsi="Courier New" w:hint="default"/>
      </w:rPr>
    </w:lvl>
    <w:lvl w:ilvl="2" w:tplc="B7DE317E">
      <w:start w:val="1"/>
      <w:numFmt w:val="bullet"/>
      <w:lvlText w:val=""/>
      <w:lvlJc w:val="left"/>
      <w:pPr>
        <w:ind w:left="2160" w:hanging="360"/>
      </w:pPr>
      <w:rPr>
        <w:rFonts w:ascii="Wingdings" w:hAnsi="Wingdings" w:hint="default"/>
      </w:rPr>
    </w:lvl>
    <w:lvl w:ilvl="3" w:tplc="2DA0C5D6">
      <w:start w:val="1"/>
      <w:numFmt w:val="bullet"/>
      <w:lvlText w:val=""/>
      <w:lvlJc w:val="left"/>
      <w:pPr>
        <w:ind w:left="2880" w:hanging="360"/>
      </w:pPr>
      <w:rPr>
        <w:rFonts w:ascii="Symbol" w:hAnsi="Symbol" w:hint="default"/>
      </w:rPr>
    </w:lvl>
    <w:lvl w:ilvl="4" w:tplc="1E589AE8">
      <w:start w:val="1"/>
      <w:numFmt w:val="bullet"/>
      <w:lvlText w:val="o"/>
      <w:lvlJc w:val="left"/>
      <w:pPr>
        <w:ind w:left="3600" w:hanging="360"/>
      </w:pPr>
      <w:rPr>
        <w:rFonts w:ascii="Courier New" w:hAnsi="Courier New" w:hint="default"/>
      </w:rPr>
    </w:lvl>
    <w:lvl w:ilvl="5" w:tplc="4D0C1BA6">
      <w:start w:val="1"/>
      <w:numFmt w:val="bullet"/>
      <w:lvlText w:val=""/>
      <w:lvlJc w:val="left"/>
      <w:pPr>
        <w:ind w:left="4320" w:hanging="360"/>
      </w:pPr>
      <w:rPr>
        <w:rFonts w:ascii="Wingdings" w:hAnsi="Wingdings" w:hint="default"/>
      </w:rPr>
    </w:lvl>
    <w:lvl w:ilvl="6" w:tplc="20C22FB0">
      <w:start w:val="1"/>
      <w:numFmt w:val="bullet"/>
      <w:lvlText w:val=""/>
      <w:lvlJc w:val="left"/>
      <w:pPr>
        <w:ind w:left="5040" w:hanging="360"/>
      </w:pPr>
      <w:rPr>
        <w:rFonts w:ascii="Symbol" w:hAnsi="Symbol" w:hint="default"/>
      </w:rPr>
    </w:lvl>
    <w:lvl w:ilvl="7" w:tplc="F5E27EAA">
      <w:start w:val="1"/>
      <w:numFmt w:val="bullet"/>
      <w:lvlText w:val="o"/>
      <w:lvlJc w:val="left"/>
      <w:pPr>
        <w:ind w:left="5760" w:hanging="360"/>
      </w:pPr>
      <w:rPr>
        <w:rFonts w:ascii="Courier New" w:hAnsi="Courier New" w:hint="default"/>
      </w:rPr>
    </w:lvl>
    <w:lvl w:ilvl="8" w:tplc="E70C4250">
      <w:start w:val="1"/>
      <w:numFmt w:val="bullet"/>
      <w:lvlText w:val=""/>
      <w:lvlJc w:val="left"/>
      <w:pPr>
        <w:ind w:left="6480" w:hanging="360"/>
      </w:pPr>
      <w:rPr>
        <w:rFonts w:ascii="Wingdings" w:hAnsi="Wingdings" w:hint="default"/>
      </w:rPr>
    </w:lvl>
  </w:abstractNum>
  <w:abstractNum w:abstractNumId="2" w15:restartNumberingAfterBreak="0">
    <w:nsid w:val="363430C0"/>
    <w:multiLevelType w:val="hybridMultilevel"/>
    <w:tmpl w:val="FFFFFFFF"/>
    <w:lvl w:ilvl="0" w:tplc="E28CA2EA">
      <w:start w:val="1"/>
      <w:numFmt w:val="bullet"/>
      <w:lvlText w:val=""/>
      <w:lvlJc w:val="left"/>
      <w:pPr>
        <w:ind w:left="720" w:hanging="360"/>
      </w:pPr>
      <w:rPr>
        <w:rFonts w:ascii="Symbol" w:hAnsi="Symbol" w:hint="default"/>
      </w:rPr>
    </w:lvl>
    <w:lvl w:ilvl="1" w:tplc="685CF7D4">
      <w:start w:val="1"/>
      <w:numFmt w:val="bullet"/>
      <w:lvlText w:val="o"/>
      <w:lvlJc w:val="left"/>
      <w:pPr>
        <w:ind w:left="1440" w:hanging="360"/>
      </w:pPr>
      <w:rPr>
        <w:rFonts w:ascii="Courier New" w:hAnsi="Courier New" w:hint="default"/>
      </w:rPr>
    </w:lvl>
    <w:lvl w:ilvl="2" w:tplc="25441D7E">
      <w:start w:val="1"/>
      <w:numFmt w:val="bullet"/>
      <w:lvlText w:val=""/>
      <w:lvlJc w:val="left"/>
      <w:pPr>
        <w:ind w:left="2160" w:hanging="360"/>
      </w:pPr>
      <w:rPr>
        <w:rFonts w:ascii="Wingdings" w:hAnsi="Wingdings" w:hint="default"/>
      </w:rPr>
    </w:lvl>
    <w:lvl w:ilvl="3" w:tplc="F232F6E2">
      <w:start w:val="1"/>
      <w:numFmt w:val="bullet"/>
      <w:lvlText w:val=""/>
      <w:lvlJc w:val="left"/>
      <w:pPr>
        <w:ind w:left="2880" w:hanging="360"/>
      </w:pPr>
      <w:rPr>
        <w:rFonts w:ascii="Symbol" w:hAnsi="Symbol" w:hint="default"/>
      </w:rPr>
    </w:lvl>
    <w:lvl w:ilvl="4" w:tplc="EDA22588">
      <w:start w:val="1"/>
      <w:numFmt w:val="bullet"/>
      <w:lvlText w:val="o"/>
      <w:lvlJc w:val="left"/>
      <w:pPr>
        <w:ind w:left="3600" w:hanging="360"/>
      </w:pPr>
      <w:rPr>
        <w:rFonts w:ascii="Courier New" w:hAnsi="Courier New" w:hint="default"/>
      </w:rPr>
    </w:lvl>
    <w:lvl w:ilvl="5" w:tplc="4C443C1C">
      <w:start w:val="1"/>
      <w:numFmt w:val="bullet"/>
      <w:lvlText w:val=""/>
      <w:lvlJc w:val="left"/>
      <w:pPr>
        <w:ind w:left="4320" w:hanging="360"/>
      </w:pPr>
      <w:rPr>
        <w:rFonts w:ascii="Wingdings" w:hAnsi="Wingdings" w:hint="default"/>
      </w:rPr>
    </w:lvl>
    <w:lvl w:ilvl="6" w:tplc="48B4AC12">
      <w:start w:val="1"/>
      <w:numFmt w:val="bullet"/>
      <w:lvlText w:val=""/>
      <w:lvlJc w:val="left"/>
      <w:pPr>
        <w:ind w:left="5040" w:hanging="360"/>
      </w:pPr>
      <w:rPr>
        <w:rFonts w:ascii="Symbol" w:hAnsi="Symbol" w:hint="default"/>
      </w:rPr>
    </w:lvl>
    <w:lvl w:ilvl="7" w:tplc="D65C2196">
      <w:start w:val="1"/>
      <w:numFmt w:val="bullet"/>
      <w:lvlText w:val="o"/>
      <w:lvlJc w:val="left"/>
      <w:pPr>
        <w:ind w:left="5760" w:hanging="360"/>
      </w:pPr>
      <w:rPr>
        <w:rFonts w:ascii="Courier New" w:hAnsi="Courier New" w:hint="default"/>
      </w:rPr>
    </w:lvl>
    <w:lvl w:ilvl="8" w:tplc="E8F81020">
      <w:start w:val="1"/>
      <w:numFmt w:val="bullet"/>
      <w:lvlText w:val=""/>
      <w:lvlJc w:val="left"/>
      <w:pPr>
        <w:ind w:left="6480" w:hanging="360"/>
      </w:pPr>
      <w:rPr>
        <w:rFonts w:ascii="Wingdings" w:hAnsi="Wingdings" w:hint="default"/>
      </w:rPr>
    </w:lvl>
  </w:abstractNum>
  <w:abstractNum w:abstractNumId="3" w15:restartNumberingAfterBreak="0">
    <w:nsid w:val="3EC00275"/>
    <w:multiLevelType w:val="hybridMultilevel"/>
    <w:tmpl w:val="DD0A4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857AB2"/>
    <w:multiLevelType w:val="hybridMultilevel"/>
    <w:tmpl w:val="FFFFFFFF"/>
    <w:lvl w:ilvl="0" w:tplc="207CB92E">
      <w:start w:val="1"/>
      <w:numFmt w:val="bullet"/>
      <w:lvlText w:val=""/>
      <w:lvlJc w:val="left"/>
      <w:pPr>
        <w:ind w:left="720" w:hanging="360"/>
      </w:pPr>
      <w:rPr>
        <w:rFonts w:ascii="Symbol" w:hAnsi="Symbol" w:hint="default"/>
      </w:rPr>
    </w:lvl>
    <w:lvl w:ilvl="1" w:tplc="AE847680">
      <w:start w:val="1"/>
      <w:numFmt w:val="bullet"/>
      <w:lvlText w:val="o"/>
      <w:lvlJc w:val="left"/>
      <w:pPr>
        <w:ind w:left="1440" w:hanging="360"/>
      </w:pPr>
      <w:rPr>
        <w:rFonts w:ascii="Courier New" w:hAnsi="Courier New" w:hint="default"/>
      </w:rPr>
    </w:lvl>
    <w:lvl w:ilvl="2" w:tplc="AA62F940">
      <w:start w:val="1"/>
      <w:numFmt w:val="bullet"/>
      <w:lvlText w:val=""/>
      <w:lvlJc w:val="left"/>
      <w:pPr>
        <w:ind w:left="2160" w:hanging="360"/>
      </w:pPr>
      <w:rPr>
        <w:rFonts w:ascii="Wingdings" w:hAnsi="Wingdings" w:hint="default"/>
      </w:rPr>
    </w:lvl>
    <w:lvl w:ilvl="3" w:tplc="9B14C1F2">
      <w:start w:val="1"/>
      <w:numFmt w:val="bullet"/>
      <w:lvlText w:val=""/>
      <w:lvlJc w:val="left"/>
      <w:pPr>
        <w:ind w:left="2880" w:hanging="360"/>
      </w:pPr>
      <w:rPr>
        <w:rFonts w:ascii="Symbol" w:hAnsi="Symbol" w:hint="default"/>
      </w:rPr>
    </w:lvl>
    <w:lvl w:ilvl="4" w:tplc="FE803012">
      <w:start w:val="1"/>
      <w:numFmt w:val="bullet"/>
      <w:lvlText w:val="o"/>
      <w:lvlJc w:val="left"/>
      <w:pPr>
        <w:ind w:left="3600" w:hanging="360"/>
      </w:pPr>
      <w:rPr>
        <w:rFonts w:ascii="Courier New" w:hAnsi="Courier New" w:hint="default"/>
      </w:rPr>
    </w:lvl>
    <w:lvl w:ilvl="5" w:tplc="7B448386">
      <w:start w:val="1"/>
      <w:numFmt w:val="bullet"/>
      <w:lvlText w:val=""/>
      <w:lvlJc w:val="left"/>
      <w:pPr>
        <w:ind w:left="4320" w:hanging="360"/>
      </w:pPr>
      <w:rPr>
        <w:rFonts w:ascii="Wingdings" w:hAnsi="Wingdings" w:hint="default"/>
      </w:rPr>
    </w:lvl>
    <w:lvl w:ilvl="6" w:tplc="0AB4F32A">
      <w:start w:val="1"/>
      <w:numFmt w:val="bullet"/>
      <w:lvlText w:val=""/>
      <w:lvlJc w:val="left"/>
      <w:pPr>
        <w:ind w:left="5040" w:hanging="360"/>
      </w:pPr>
      <w:rPr>
        <w:rFonts w:ascii="Symbol" w:hAnsi="Symbol" w:hint="default"/>
      </w:rPr>
    </w:lvl>
    <w:lvl w:ilvl="7" w:tplc="55A87F28">
      <w:start w:val="1"/>
      <w:numFmt w:val="bullet"/>
      <w:lvlText w:val="o"/>
      <w:lvlJc w:val="left"/>
      <w:pPr>
        <w:ind w:left="5760" w:hanging="360"/>
      </w:pPr>
      <w:rPr>
        <w:rFonts w:ascii="Courier New" w:hAnsi="Courier New" w:hint="default"/>
      </w:rPr>
    </w:lvl>
    <w:lvl w:ilvl="8" w:tplc="C5A4BA12">
      <w:start w:val="1"/>
      <w:numFmt w:val="bullet"/>
      <w:lvlText w:val=""/>
      <w:lvlJc w:val="left"/>
      <w:pPr>
        <w:ind w:left="6480" w:hanging="360"/>
      </w:pPr>
      <w:rPr>
        <w:rFonts w:ascii="Wingdings" w:hAnsi="Wingdings" w:hint="default"/>
      </w:rPr>
    </w:lvl>
  </w:abstractNum>
  <w:abstractNum w:abstractNumId="5" w15:restartNumberingAfterBreak="0">
    <w:nsid w:val="484DDA1C"/>
    <w:multiLevelType w:val="hybridMultilevel"/>
    <w:tmpl w:val="FFFFFFFF"/>
    <w:lvl w:ilvl="0" w:tplc="7BD295F4">
      <w:start w:val="1"/>
      <w:numFmt w:val="bullet"/>
      <w:lvlText w:val=""/>
      <w:lvlJc w:val="left"/>
      <w:pPr>
        <w:ind w:left="720" w:hanging="360"/>
      </w:pPr>
      <w:rPr>
        <w:rFonts w:ascii="Symbol" w:hAnsi="Symbol" w:hint="default"/>
      </w:rPr>
    </w:lvl>
    <w:lvl w:ilvl="1" w:tplc="2A820FB0">
      <w:start w:val="1"/>
      <w:numFmt w:val="bullet"/>
      <w:lvlText w:val="o"/>
      <w:lvlJc w:val="left"/>
      <w:pPr>
        <w:ind w:left="1440" w:hanging="360"/>
      </w:pPr>
      <w:rPr>
        <w:rFonts w:ascii="Courier New" w:hAnsi="Courier New" w:hint="default"/>
      </w:rPr>
    </w:lvl>
    <w:lvl w:ilvl="2" w:tplc="421A72D8">
      <w:start w:val="1"/>
      <w:numFmt w:val="bullet"/>
      <w:lvlText w:val=""/>
      <w:lvlJc w:val="left"/>
      <w:pPr>
        <w:ind w:left="2160" w:hanging="360"/>
      </w:pPr>
      <w:rPr>
        <w:rFonts w:ascii="Wingdings" w:hAnsi="Wingdings" w:hint="default"/>
      </w:rPr>
    </w:lvl>
    <w:lvl w:ilvl="3" w:tplc="35C065EE">
      <w:start w:val="1"/>
      <w:numFmt w:val="bullet"/>
      <w:lvlText w:val=""/>
      <w:lvlJc w:val="left"/>
      <w:pPr>
        <w:ind w:left="2880" w:hanging="360"/>
      </w:pPr>
      <w:rPr>
        <w:rFonts w:ascii="Symbol" w:hAnsi="Symbol" w:hint="default"/>
      </w:rPr>
    </w:lvl>
    <w:lvl w:ilvl="4" w:tplc="C04475BA">
      <w:start w:val="1"/>
      <w:numFmt w:val="bullet"/>
      <w:lvlText w:val="o"/>
      <w:lvlJc w:val="left"/>
      <w:pPr>
        <w:ind w:left="3600" w:hanging="360"/>
      </w:pPr>
      <w:rPr>
        <w:rFonts w:ascii="Courier New" w:hAnsi="Courier New" w:hint="default"/>
      </w:rPr>
    </w:lvl>
    <w:lvl w:ilvl="5" w:tplc="F3AEDE3E">
      <w:start w:val="1"/>
      <w:numFmt w:val="bullet"/>
      <w:lvlText w:val=""/>
      <w:lvlJc w:val="left"/>
      <w:pPr>
        <w:ind w:left="4320" w:hanging="360"/>
      </w:pPr>
      <w:rPr>
        <w:rFonts w:ascii="Wingdings" w:hAnsi="Wingdings" w:hint="default"/>
      </w:rPr>
    </w:lvl>
    <w:lvl w:ilvl="6" w:tplc="74242424">
      <w:start w:val="1"/>
      <w:numFmt w:val="bullet"/>
      <w:lvlText w:val=""/>
      <w:lvlJc w:val="left"/>
      <w:pPr>
        <w:ind w:left="5040" w:hanging="360"/>
      </w:pPr>
      <w:rPr>
        <w:rFonts w:ascii="Symbol" w:hAnsi="Symbol" w:hint="default"/>
      </w:rPr>
    </w:lvl>
    <w:lvl w:ilvl="7" w:tplc="E9F8787C">
      <w:start w:val="1"/>
      <w:numFmt w:val="bullet"/>
      <w:lvlText w:val="o"/>
      <w:lvlJc w:val="left"/>
      <w:pPr>
        <w:ind w:left="5760" w:hanging="360"/>
      </w:pPr>
      <w:rPr>
        <w:rFonts w:ascii="Courier New" w:hAnsi="Courier New" w:hint="default"/>
      </w:rPr>
    </w:lvl>
    <w:lvl w:ilvl="8" w:tplc="9EF466A6">
      <w:start w:val="1"/>
      <w:numFmt w:val="bullet"/>
      <w:lvlText w:val=""/>
      <w:lvlJc w:val="left"/>
      <w:pPr>
        <w:ind w:left="6480" w:hanging="360"/>
      </w:pPr>
      <w:rPr>
        <w:rFonts w:ascii="Wingdings" w:hAnsi="Wingdings" w:hint="default"/>
      </w:rPr>
    </w:lvl>
  </w:abstractNum>
  <w:abstractNum w:abstractNumId="6" w15:restartNumberingAfterBreak="0">
    <w:nsid w:val="59DE1A8E"/>
    <w:multiLevelType w:val="hybridMultilevel"/>
    <w:tmpl w:val="FFFFFFFF"/>
    <w:lvl w:ilvl="0" w:tplc="520CFB5A">
      <w:start w:val="1"/>
      <w:numFmt w:val="bullet"/>
      <w:lvlText w:val=""/>
      <w:lvlJc w:val="left"/>
      <w:pPr>
        <w:ind w:left="720" w:hanging="360"/>
      </w:pPr>
      <w:rPr>
        <w:rFonts w:ascii="Symbol" w:hAnsi="Symbol" w:hint="default"/>
      </w:rPr>
    </w:lvl>
    <w:lvl w:ilvl="1" w:tplc="2E9463A4">
      <w:start w:val="1"/>
      <w:numFmt w:val="bullet"/>
      <w:lvlText w:val="o"/>
      <w:lvlJc w:val="left"/>
      <w:pPr>
        <w:ind w:left="1440" w:hanging="360"/>
      </w:pPr>
      <w:rPr>
        <w:rFonts w:ascii="Courier New" w:hAnsi="Courier New" w:hint="default"/>
      </w:rPr>
    </w:lvl>
    <w:lvl w:ilvl="2" w:tplc="0D280614">
      <w:start w:val="1"/>
      <w:numFmt w:val="bullet"/>
      <w:lvlText w:val=""/>
      <w:lvlJc w:val="left"/>
      <w:pPr>
        <w:ind w:left="2160" w:hanging="360"/>
      </w:pPr>
      <w:rPr>
        <w:rFonts w:ascii="Wingdings" w:hAnsi="Wingdings" w:hint="default"/>
      </w:rPr>
    </w:lvl>
    <w:lvl w:ilvl="3" w:tplc="A9EC5002">
      <w:start w:val="1"/>
      <w:numFmt w:val="bullet"/>
      <w:lvlText w:val=""/>
      <w:lvlJc w:val="left"/>
      <w:pPr>
        <w:ind w:left="2880" w:hanging="360"/>
      </w:pPr>
      <w:rPr>
        <w:rFonts w:ascii="Symbol" w:hAnsi="Symbol" w:hint="default"/>
      </w:rPr>
    </w:lvl>
    <w:lvl w:ilvl="4" w:tplc="BE069B20">
      <w:start w:val="1"/>
      <w:numFmt w:val="bullet"/>
      <w:lvlText w:val="o"/>
      <w:lvlJc w:val="left"/>
      <w:pPr>
        <w:ind w:left="3600" w:hanging="360"/>
      </w:pPr>
      <w:rPr>
        <w:rFonts w:ascii="Courier New" w:hAnsi="Courier New" w:hint="default"/>
      </w:rPr>
    </w:lvl>
    <w:lvl w:ilvl="5" w:tplc="8000145E">
      <w:start w:val="1"/>
      <w:numFmt w:val="bullet"/>
      <w:lvlText w:val=""/>
      <w:lvlJc w:val="left"/>
      <w:pPr>
        <w:ind w:left="4320" w:hanging="360"/>
      </w:pPr>
      <w:rPr>
        <w:rFonts w:ascii="Wingdings" w:hAnsi="Wingdings" w:hint="default"/>
      </w:rPr>
    </w:lvl>
    <w:lvl w:ilvl="6" w:tplc="DC8C761A">
      <w:start w:val="1"/>
      <w:numFmt w:val="bullet"/>
      <w:lvlText w:val=""/>
      <w:lvlJc w:val="left"/>
      <w:pPr>
        <w:ind w:left="5040" w:hanging="360"/>
      </w:pPr>
      <w:rPr>
        <w:rFonts w:ascii="Symbol" w:hAnsi="Symbol" w:hint="default"/>
      </w:rPr>
    </w:lvl>
    <w:lvl w:ilvl="7" w:tplc="35F2E31A">
      <w:start w:val="1"/>
      <w:numFmt w:val="bullet"/>
      <w:lvlText w:val="o"/>
      <w:lvlJc w:val="left"/>
      <w:pPr>
        <w:ind w:left="5760" w:hanging="360"/>
      </w:pPr>
      <w:rPr>
        <w:rFonts w:ascii="Courier New" w:hAnsi="Courier New" w:hint="default"/>
      </w:rPr>
    </w:lvl>
    <w:lvl w:ilvl="8" w:tplc="E26CE796">
      <w:start w:val="1"/>
      <w:numFmt w:val="bullet"/>
      <w:lvlText w:val=""/>
      <w:lvlJc w:val="left"/>
      <w:pPr>
        <w:ind w:left="6480" w:hanging="360"/>
      </w:pPr>
      <w:rPr>
        <w:rFonts w:ascii="Wingdings" w:hAnsi="Wingdings" w:hint="default"/>
      </w:rPr>
    </w:lvl>
  </w:abstractNum>
  <w:abstractNum w:abstractNumId="7" w15:restartNumberingAfterBreak="0">
    <w:nsid w:val="5A8867CD"/>
    <w:multiLevelType w:val="hybridMultilevel"/>
    <w:tmpl w:val="55341480"/>
    <w:lvl w:ilvl="0" w:tplc="DF44EAEE">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466642">
    <w:abstractNumId w:val="3"/>
  </w:num>
  <w:num w:numId="2" w16cid:durableId="436019785">
    <w:abstractNumId w:val="0"/>
  </w:num>
  <w:num w:numId="3" w16cid:durableId="441658028">
    <w:abstractNumId w:val="5"/>
  </w:num>
  <w:num w:numId="4" w16cid:durableId="1167597115">
    <w:abstractNumId w:val="4"/>
  </w:num>
  <w:num w:numId="5" w16cid:durableId="1791320735">
    <w:abstractNumId w:val="6"/>
  </w:num>
  <w:num w:numId="6" w16cid:durableId="694308829">
    <w:abstractNumId w:val="1"/>
  </w:num>
  <w:num w:numId="7" w16cid:durableId="194387730">
    <w:abstractNumId w:val="2"/>
  </w:num>
  <w:num w:numId="8" w16cid:durableId="8746576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Peiper">
    <w15:presenceInfo w15:providerId="AD" w15:userId="S::cep98@drexel.edu::5526c616-c505-4026-90a4-ffdefa51c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31"/>
    <w:rsid w:val="00006F8D"/>
    <w:rsid w:val="0001462A"/>
    <w:rsid w:val="00014D53"/>
    <w:rsid w:val="00015F34"/>
    <w:rsid w:val="00016784"/>
    <w:rsid w:val="00027BFB"/>
    <w:rsid w:val="0003184D"/>
    <w:rsid w:val="00035727"/>
    <w:rsid w:val="00036002"/>
    <w:rsid w:val="00041A3D"/>
    <w:rsid w:val="0004417F"/>
    <w:rsid w:val="000502F1"/>
    <w:rsid w:val="00054460"/>
    <w:rsid w:val="00066140"/>
    <w:rsid w:val="00072720"/>
    <w:rsid w:val="00073C07"/>
    <w:rsid w:val="00092D72"/>
    <w:rsid w:val="0009541E"/>
    <w:rsid w:val="000972E8"/>
    <w:rsid w:val="000B00E1"/>
    <w:rsid w:val="000B2F8A"/>
    <w:rsid w:val="000B7DA9"/>
    <w:rsid w:val="000C5BF7"/>
    <w:rsid w:val="000D017C"/>
    <w:rsid w:val="000D788E"/>
    <w:rsid w:val="000E1111"/>
    <w:rsid w:val="000E3A62"/>
    <w:rsid w:val="000F3BE2"/>
    <w:rsid w:val="00101ADC"/>
    <w:rsid w:val="00102639"/>
    <w:rsid w:val="00123261"/>
    <w:rsid w:val="001314BB"/>
    <w:rsid w:val="00131BE4"/>
    <w:rsid w:val="00134C69"/>
    <w:rsid w:val="00136963"/>
    <w:rsid w:val="00164A70"/>
    <w:rsid w:val="0017083A"/>
    <w:rsid w:val="00177CF8"/>
    <w:rsid w:val="0018118E"/>
    <w:rsid w:val="00184601"/>
    <w:rsid w:val="00193C90"/>
    <w:rsid w:val="001A307E"/>
    <w:rsid w:val="001A6985"/>
    <w:rsid w:val="001B212E"/>
    <w:rsid w:val="001B2ABB"/>
    <w:rsid w:val="001B4089"/>
    <w:rsid w:val="001C0D32"/>
    <w:rsid w:val="001C1855"/>
    <w:rsid w:val="001D370C"/>
    <w:rsid w:val="001E310C"/>
    <w:rsid w:val="001E3690"/>
    <w:rsid w:val="001E574A"/>
    <w:rsid w:val="001F2A61"/>
    <w:rsid w:val="0020615C"/>
    <w:rsid w:val="002141DF"/>
    <w:rsid w:val="00216404"/>
    <w:rsid w:val="002241A7"/>
    <w:rsid w:val="00233FEF"/>
    <w:rsid w:val="00234E59"/>
    <w:rsid w:val="002376BA"/>
    <w:rsid w:val="00240D1D"/>
    <w:rsid w:val="00244A3E"/>
    <w:rsid w:val="002543C4"/>
    <w:rsid w:val="00274AD1"/>
    <w:rsid w:val="002773F9"/>
    <w:rsid w:val="00291AEB"/>
    <w:rsid w:val="00293753"/>
    <w:rsid w:val="002961CA"/>
    <w:rsid w:val="002A255D"/>
    <w:rsid w:val="002C053E"/>
    <w:rsid w:val="002C469D"/>
    <w:rsid w:val="002D18F8"/>
    <w:rsid w:val="002E2ED1"/>
    <w:rsid w:val="002F3072"/>
    <w:rsid w:val="002F6A50"/>
    <w:rsid w:val="003030EB"/>
    <w:rsid w:val="00354416"/>
    <w:rsid w:val="00361D4B"/>
    <w:rsid w:val="00364AC2"/>
    <w:rsid w:val="00367B7B"/>
    <w:rsid w:val="00381F3D"/>
    <w:rsid w:val="00386E25"/>
    <w:rsid w:val="00394A60"/>
    <w:rsid w:val="003A00C5"/>
    <w:rsid w:val="003A459D"/>
    <w:rsid w:val="003A5CB4"/>
    <w:rsid w:val="003B2106"/>
    <w:rsid w:val="003C2EB3"/>
    <w:rsid w:val="003D18F7"/>
    <w:rsid w:val="003F0A7E"/>
    <w:rsid w:val="003F4D67"/>
    <w:rsid w:val="00412321"/>
    <w:rsid w:val="00412996"/>
    <w:rsid w:val="004164A7"/>
    <w:rsid w:val="00425DF2"/>
    <w:rsid w:val="00434C7F"/>
    <w:rsid w:val="004364EE"/>
    <w:rsid w:val="00464580"/>
    <w:rsid w:val="00491A25"/>
    <w:rsid w:val="004A1766"/>
    <w:rsid w:val="004A6672"/>
    <w:rsid w:val="004B0375"/>
    <w:rsid w:val="004B5733"/>
    <w:rsid w:val="004C23B9"/>
    <w:rsid w:val="004D0810"/>
    <w:rsid w:val="004D0BB3"/>
    <w:rsid w:val="004D2239"/>
    <w:rsid w:val="004D37F6"/>
    <w:rsid w:val="004E0334"/>
    <w:rsid w:val="004E12A2"/>
    <w:rsid w:val="004E2716"/>
    <w:rsid w:val="004E3758"/>
    <w:rsid w:val="004E4F6C"/>
    <w:rsid w:val="004E5948"/>
    <w:rsid w:val="004F668B"/>
    <w:rsid w:val="005036AF"/>
    <w:rsid w:val="005061E2"/>
    <w:rsid w:val="00516DFC"/>
    <w:rsid w:val="00521E71"/>
    <w:rsid w:val="00523447"/>
    <w:rsid w:val="005260DC"/>
    <w:rsid w:val="005353E3"/>
    <w:rsid w:val="005426C7"/>
    <w:rsid w:val="005468D9"/>
    <w:rsid w:val="00553A6D"/>
    <w:rsid w:val="005571EA"/>
    <w:rsid w:val="005573EE"/>
    <w:rsid w:val="00562830"/>
    <w:rsid w:val="0056330F"/>
    <w:rsid w:val="0056781C"/>
    <w:rsid w:val="00570AFD"/>
    <w:rsid w:val="0057465B"/>
    <w:rsid w:val="0058445E"/>
    <w:rsid w:val="00587B7C"/>
    <w:rsid w:val="0059101B"/>
    <w:rsid w:val="00597CE0"/>
    <w:rsid w:val="005A2819"/>
    <w:rsid w:val="005B07F8"/>
    <w:rsid w:val="005B24CF"/>
    <w:rsid w:val="005B6C4F"/>
    <w:rsid w:val="005D4B25"/>
    <w:rsid w:val="005D76B4"/>
    <w:rsid w:val="005E3D85"/>
    <w:rsid w:val="005E4A95"/>
    <w:rsid w:val="005E6564"/>
    <w:rsid w:val="005F34C3"/>
    <w:rsid w:val="005F3908"/>
    <w:rsid w:val="005F7DE4"/>
    <w:rsid w:val="00604CF3"/>
    <w:rsid w:val="00605EA9"/>
    <w:rsid w:val="0060734D"/>
    <w:rsid w:val="0061228A"/>
    <w:rsid w:val="00622F4D"/>
    <w:rsid w:val="00634839"/>
    <w:rsid w:val="006413B8"/>
    <w:rsid w:val="00641A1E"/>
    <w:rsid w:val="00641F7C"/>
    <w:rsid w:val="0065225E"/>
    <w:rsid w:val="00653EBA"/>
    <w:rsid w:val="00656590"/>
    <w:rsid w:val="00665ABC"/>
    <w:rsid w:val="00670B02"/>
    <w:rsid w:val="00671C7C"/>
    <w:rsid w:val="0067548B"/>
    <w:rsid w:val="006812BF"/>
    <w:rsid w:val="00690A34"/>
    <w:rsid w:val="006935C7"/>
    <w:rsid w:val="006B2533"/>
    <w:rsid w:val="006B3DDA"/>
    <w:rsid w:val="006C47D6"/>
    <w:rsid w:val="006C687C"/>
    <w:rsid w:val="006C7E0E"/>
    <w:rsid w:val="006D53CE"/>
    <w:rsid w:val="006F1AC0"/>
    <w:rsid w:val="00700395"/>
    <w:rsid w:val="00706738"/>
    <w:rsid w:val="00715162"/>
    <w:rsid w:val="00716E9C"/>
    <w:rsid w:val="00721DFE"/>
    <w:rsid w:val="007242E4"/>
    <w:rsid w:val="00760B20"/>
    <w:rsid w:val="00762236"/>
    <w:rsid w:val="007865E0"/>
    <w:rsid w:val="0079466D"/>
    <w:rsid w:val="007A0BB6"/>
    <w:rsid w:val="007A61B0"/>
    <w:rsid w:val="007C0D1F"/>
    <w:rsid w:val="007D6ACF"/>
    <w:rsid w:val="007F1485"/>
    <w:rsid w:val="007F1F78"/>
    <w:rsid w:val="007F4647"/>
    <w:rsid w:val="007F763A"/>
    <w:rsid w:val="00803E91"/>
    <w:rsid w:val="00810A4F"/>
    <w:rsid w:val="0081217C"/>
    <w:rsid w:val="008306FA"/>
    <w:rsid w:val="008315D8"/>
    <w:rsid w:val="008345DD"/>
    <w:rsid w:val="00844BF2"/>
    <w:rsid w:val="00854FE9"/>
    <w:rsid w:val="00855814"/>
    <w:rsid w:val="0086185B"/>
    <w:rsid w:val="00863A88"/>
    <w:rsid w:val="00865710"/>
    <w:rsid w:val="008920C7"/>
    <w:rsid w:val="00893AF4"/>
    <w:rsid w:val="008A09B3"/>
    <w:rsid w:val="008A7ADA"/>
    <w:rsid w:val="008B3C94"/>
    <w:rsid w:val="008C7685"/>
    <w:rsid w:val="008D338E"/>
    <w:rsid w:val="008D5C03"/>
    <w:rsid w:val="008E283A"/>
    <w:rsid w:val="008E2B18"/>
    <w:rsid w:val="008E41C6"/>
    <w:rsid w:val="008E70CB"/>
    <w:rsid w:val="008F68C2"/>
    <w:rsid w:val="008F78EA"/>
    <w:rsid w:val="00902B9E"/>
    <w:rsid w:val="00911E7E"/>
    <w:rsid w:val="0092568B"/>
    <w:rsid w:val="00925A46"/>
    <w:rsid w:val="009349B5"/>
    <w:rsid w:val="0094583B"/>
    <w:rsid w:val="009474EA"/>
    <w:rsid w:val="00970330"/>
    <w:rsid w:val="00975080"/>
    <w:rsid w:val="00976A26"/>
    <w:rsid w:val="00983FBE"/>
    <w:rsid w:val="00997733"/>
    <w:rsid w:val="009A2050"/>
    <w:rsid w:val="009C089D"/>
    <w:rsid w:val="009C5E9A"/>
    <w:rsid w:val="009C640F"/>
    <w:rsid w:val="009D13D8"/>
    <w:rsid w:val="009D344A"/>
    <w:rsid w:val="009D3F91"/>
    <w:rsid w:val="009D616D"/>
    <w:rsid w:val="009E11C3"/>
    <w:rsid w:val="009E3A19"/>
    <w:rsid w:val="009E3F6F"/>
    <w:rsid w:val="009F3145"/>
    <w:rsid w:val="00A01539"/>
    <w:rsid w:val="00A13F06"/>
    <w:rsid w:val="00A1571A"/>
    <w:rsid w:val="00A17705"/>
    <w:rsid w:val="00A23819"/>
    <w:rsid w:val="00A30462"/>
    <w:rsid w:val="00A37B4A"/>
    <w:rsid w:val="00A41D46"/>
    <w:rsid w:val="00A64368"/>
    <w:rsid w:val="00A80652"/>
    <w:rsid w:val="00A92C3B"/>
    <w:rsid w:val="00A9416B"/>
    <w:rsid w:val="00AA1DE3"/>
    <w:rsid w:val="00AA7584"/>
    <w:rsid w:val="00AB25BD"/>
    <w:rsid w:val="00AB5BFC"/>
    <w:rsid w:val="00AC1451"/>
    <w:rsid w:val="00AD21AD"/>
    <w:rsid w:val="00AD4B3E"/>
    <w:rsid w:val="00AD7A31"/>
    <w:rsid w:val="00AF5BBF"/>
    <w:rsid w:val="00B00241"/>
    <w:rsid w:val="00B16D49"/>
    <w:rsid w:val="00B2025A"/>
    <w:rsid w:val="00B2054E"/>
    <w:rsid w:val="00B208D3"/>
    <w:rsid w:val="00B3483F"/>
    <w:rsid w:val="00B34931"/>
    <w:rsid w:val="00B37775"/>
    <w:rsid w:val="00B40F18"/>
    <w:rsid w:val="00B43C3A"/>
    <w:rsid w:val="00B52873"/>
    <w:rsid w:val="00B615B4"/>
    <w:rsid w:val="00B624DD"/>
    <w:rsid w:val="00B633BA"/>
    <w:rsid w:val="00B64016"/>
    <w:rsid w:val="00B72EAB"/>
    <w:rsid w:val="00B752CA"/>
    <w:rsid w:val="00B76C9F"/>
    <w:rsid w:val="00B8046C"/>
    <w:rsid w:val="00B830AE"/>
    <w:rsid w:val="00B87A4D"/>
    <w:rsid w:val="00B93F34"/>
    <w:rsid w:val="00B95375"/>
    <w:rsid w:val="00B97561"/>
    <w:rsid w:val="00B97EB4"/>
    <w:rsid w:val="00BA28A8"/>
    <w:rsid w:val="00BB5BA5"/>
    <w:rsid w:val="00BC146C"/>
    <w:rsid w:val="00BD7E2A"/>
    <w:rsid w:val="00BE5920"/>
    <w:rsid w:val="00C02CF1"/>
    <w:rsid w:val="00C03E42"/>
    <w:rsid w:val="00C21567"/>
    <w:rsid w:val="00C26933"/>
    <w:rsid w:val="00C53FE5"/>
    <w:rsid w:val="00C56AE7"/>
    <w:rsid w:val="00C5771F"/>
    <w:rsid w:val="00C60642"/>
    <w:rsid w:val="00C66FF5"/>
    <w:rsid w:val="00C7049F"/>
    <w:rsid w:val="00C81D16"/>
    <w:rsid w:val="00C9646A"/>
    <w:rsid w:val="00CA5046"/>
    <w:rsid w:val="00CA57D2"/>
    <w:rsid w:val="00CA681B"/>
    <w:rsid w:val="00CC2DF2"/>
    <w:rsid w:val="00CD07EE"/>
    <w:rsid w:val="00CD7093"/>
    <w:rsid w:val="00CF3A95"/>
    <w:rsid w:val="00CF47E4"/>
    <w:rsid w:val="00CF5E99"/>
    <w:rsid w:val="00CF7808"/>
    <w:rsid w:val="00D01F3A"/>
    <w:rsid w:val="00D03531"/>
    <w:rsid w:val="00D101C1"/>
    <w:rsid w:val="00D25B9F"/>
    <w:rsid w:val="00D27A98"/>
    <w:rsid w:val="00D35B6C"/>
    <w:rsid w:val="00D420C7"/>
    <w:rsid w:val="00D42ACA"/>
    <w:rsid w:val="00D535B7"/>
    <w:rsid w:val="00D548F9"/>
    <w:rsid w:val="00D647A7"/>
    <w:rsid w:val="00DA6248"/>
    <w:rsid w:val="00DA6962"/>
    <w:rsid w:val="00DD4676"/>
    <w:rsid w:val="00DE0ACE"/>
    <w:rsid w:val="00DE44DC"/>
    <w:rsid w:val="00DE5099"/>
    <w:rsid w:val="00E022BD"/>
    <w:rsid w:val="00E03E08"/>
    <w:rsid w:val="00E14D24"/>
    <w:rsid w:val="00E1771F"/>
    <w:rsid w:val="00E247F1"/>
    <w:rsid w:val="00E26754"/>
    <w:rsid w:val="00E36C86"/>
    <w:rsid w:val="00E46A41"/>
    <w:rsid w:val="00E5230F"/>
    <w:rsid w:val="00E54012"/>
    <w:rsid w:val="00E5791D"/>
    <w:rsid w:val="00E634C3"/>
    <w:rsid w:val="00E634D3"/>
    <w:rsid w:val="00E6756F"/>
    <w:rsid w:val="00E75F1C"/>
    <w:rsid w:val="00E765EE"/>
    <w:rsid w:val="00E84838"/>
    <w:rsid w:val="00E878C2"/>
    <w:rsid w:val="00EB3872"/>
    <w:rsid w:val="00EB78D4"/>
    <w:rsid w:val="00EC2A49"/>
    <w:rsid w:val="00EC7D68"/>
    <w:rsid w:val="00ED35C4"/>
    <w:rsid w:val="00EE1192"/>
    <w:rsid w:val="00EF05D6"/>
    <w:rsid w:val="00EF168E"/>
    <w:rsid w:val="00F057D4"/>
    <w:rsid w:val="00F05CA9"/>
    <w:rsid w:val="00F35315"/>
    <w:rsid w:val="00F57E57"/>
    <w:rsid w:val="00F64E69"/>
    <w:rsid w:val="00F73067"/>
    <w:rsid w:val="00F85BC5"/>
    <w:rsid w:val="00F905FD"/>
    <w:rsid w:val="00F94BC2"/>
    <w:rsid w:val="00FA3C2B"/>
    <w:rsid w:val="00FA799B"/>
    <w:rsid w:val="00FB4750"/>
    <w:rsid w:val="00FC20B2"/>
    <w:rsid w:val="00FC693A"/>
    <w:rsid w:val="00FD286B"/>
    <w:rsid w:val="00FD4CF5"/>
    <w:rsid w:val="00FF3A78"/>
    <w:rsid w:val="00FF414A"/>
    <w:rsid w:val="00FF4FC8"/>
    <w:rsid w:val="00FF708D"/>
    <w:rsid w:val="013FE79C"/>
    <w:rsid w:val="02A6D40C"/>
    <w:rsid w:val="0659A351"/>
    <w:rsid w:val="067759C4"/>
    <w:rsid w:val="06DCEFDD"/>
    <w:rsid w:val="0744B849"/>
    <w:rsid w:val="07BFBAE6"/>
    <w:rsid w:val="0804B1D5"/>
    <w:rsid w:val="09CD33C9"/>
    <w:rsid w:val="0B7B716A"/>
    <w:rsid w:val="0BA07CCA"/>
    <w:rsid w:val="0BDA8CD5"/>
    <w:rsid w:val="0CA29C0C"/>
    <w:rsid w:val="0D597940"/>
    <w:rsid w:val="0E4D5C60"/>
    <w:rsid w:val="1075544A"/>
    <w:rsid w:val="111CE55C"/>
    <w:rsid w:val="11A78157"/>
    <w:rsid w:val="1319B561"/>
    <w:rsid w:val="1373330E"/>
    <w:rsid w:val="14BB6C55"/>
    <w:rsid w:val="16204E7A"/>
    <w:rsid w:val="16343B48"/>
    <w:rsid w:val="163C8860"/>
    <w:rsid w:val="16B1C43C"/>
    <w:rsid w:val="1759BC70"/>
    <w:rsid w:val="18954A78"/>
    <w:rsid w:val="18BC9B12"/>
    <w:rsid w:val="19742922"/>
    <w:rsid w:val="1A7154AE"/>
    <w:rsid w:val="1B0FF983"/>
    <w:rsid w:val="1B688F45"/>
    <w:rsid w:val="1B91D41D"/>
    <w:rsid w:val="1BD830A3"/>
    <w:rsid w:val="1BFA8F89"/>
    <w:rsid w:val="1C7307DC"/>
    <w:rsid w:val="1CABC9E4"/>
    <w:rsid w:val="1CE1ADE0"/>
    <w:rsid w:val="1D045FA6"/>
    <w:rsid w:val="1D3046FB"/>
    <w:rsid w:val="1DAC7190"/>
    <w:rsid w:val="1DE2402E"/>
    <w:rsid w:val="1DE9B5B8"/>
    <w:rsid w:val="1DF26C5F"/>
    <w:rsid w:val="1E1271E5"/>
    <w:rsid w:val="1E424808"/>
    <w:rsid w:val="1E9EAA77"/>
    <w:rsid w:val="1F233176"/>
    <w:rsid w:val="20227576"/>
    <w:rsid w:val="2043EDEE"/>
    <w:rsid w:val="20EE6024"/>
    <w:rsid w:val="20F2D4D7"/>
    <w:rsid w:val="21820826"/>
    <w:rsid w:val="232796F4"/>
    <w:rsid w:val="234F1836"/>
    <w:rsid w:val="236628A7"/>
    <w:rsid w:val="236A31D8"/>
    <w:rsid w:val="23AC8BC2"/>
    <w:rsid w:val="23AD0BAC"/>
    <w:rsid w:val="256D153F"/>
    <w:rsid w:val="27AB4F6B"/>
    <w:rsid w:val="27F117D4"/>
    <w:rsid w:val="28B70E80"/>
    <w:rsid w:val="28C5EE77"/>
    <w:rsid w:val="29440ADC"/>
    <w:rsid w:val="29F2811E"/>
    <w:rsid w:val="2A1A4000"/>
    <w:rsid w:val="2A36E5F0"/>
    <w:rsid w:val="2A5091B4"/>
    <w:rsid w:val="2AD4346E"/>
    <w:rsid w:val="2BE0DE23"/>
    <w:rsid w:val="2D094899"/>
    <w:rsid w:val="2D27E1EA"/>
    <w:rsid w:val="2D9C4B64"/>
    <w:rsid w:val="2D9C8844"/>
    <w:rsid w:val="2E2520EA"/>
    <w:rsid w:val="2E605958"/>
    <w:rsid w:val="2EF37BE3"/>
    <w:rsid w:val="30234798"/>
    <w:rsid w:val="302D424D"/>
    <w:rsid w:val="303B7879"/>
    <w:rsid w:val="30806F68"/>
    <w:rsid w:val="30D42906"/>
    <w:rsid w:val="3122614B"/>
    <w:rsid w:val="32172D53"/>
    <w:rsid w:val="32663F8D"/>
    <w:rsid w:val="326C29CF"/>
    <w:rsid w:val="32B56D0D"/>
    <w:rsid w:val="36066330"/>
    <w:rsid w:val="36081D71"/>
    <w:rsid w:val="36C54915"/>
    <w:rsid w:val="37C26323"/>
    <w:rsid w:val="37EB6144"/>
    <w:rsid w:val="38441236"/>
    <w:rsid w:val="38B7E757"/>
    <w:rsid w:val="39A0188D"/>
    <w:rsid w:val="3A03DA43"/>
    <w:rsid w:val="3B37B923"/>
    <w:rsid w:val="3BA12896"/>
    <w:rsid w:val="3C04A7F2"/>
    <w:rsid w:val="3CD323E2"/>
    <w:rsid w:val="3D7364BF"/>
    <w:rsid w:val="3D8F3B47"/>
    <w:rsid w:val="3E287A75"/>
    <w:rsid w:val="3EDDC411"/>
    <w:rsid w:val="3F2AA2F1"/>
    <w:rsid w:val="3FD48589"/>
    <w:rsid w:val="3FFE7763"/>
    <w:rsid w:val="40733457"/>
    <w:rsid w:val="410A7682"/>
    <w:rsid w:val="41D8BD86"/>
    <w:rsid w:val="4257D48E"/>
    <w:rsid w:val="42720CC4"/>
    <w:rsid w:val="42C54010"/>
    <w:rsid w:val="430B269C"/>
    <w:rsid w:val="43103A3F"/>
    <w:rsid w:val="439F5607"/>
    <w:rsid w:val="468D3A38"/>
    <w:rsid w:val="475B4BF3"/>
    <w:rsid w:val="478C5565"/>
    <w:rsid w:val="4834028E"/>
    <w:rsid w:val="495B470D"/>
    <w:rsid w:val="495CBB78"/>
    <w:rsid w:val="4A36B864"/>
    <w:rsid w:val="4A93CA5F"/>
    <w:rsid w:val="4B2BC76A"/>
    <w:rsid w:val="4BA1AD52"/>
    <w:rsid w:val="4C1C18D0"/>
    <w:rsid w:val="4D3D7DB3"/>
    <w:rsid w:val="4E4BE75A"/>
    <w:rsid w:val="4E4C56D1"/>
    <w:rsid w:val="4EF6DAA8"/>
    <w:rsid w:val="50C38378"/>
    <w:rsid w:val="50E9E386"/>
    <w:rsid w:val="510B2B3F"/>
    <w:rsid w:val="51C1BC77"/>
    <w:rsid w:val="51FF2067"/>
    <w:rsid w:val="5297B907"/>
    <w:rsid w:val="53AEA16C"/>
    <w:rsid w:val="5410D723"/>
    <w:rsid w:val="5429940D"/>
    <w:rsid w:val="5435519E"/>
    <w:rsid w:val="54CE8461"/>
    <w:rsid w:val="54D79823"/>
    <w:rsid w:val="55C5646E"/>
    <w:rsid w:val="586FF08A"/>
    <w:rsid w:val="58DB96BC"/>
    <w:rsid w:val="58F4F56B"/>
    <w:rsid w:val="593CB12D"/>
    <w:rsid w:val="5965E87B"/>
    <w:rsid w:val="5A5FC8BA"/>
    <w:rsid w:val="5B28184D"/>
    <w:rsid w:val="5B4CC2C8"/>
    <w:rsid w:val="5B8488BF"/>
    <w:rsid w:val="5BD6D1C3"/>
    <w:rsid w:val="5C62BEE1"/>
    <w:rsid w:val="5CED8221"/>
    <w:rsid w:val="5D55F04A"/>
    <w:rsid w:val="5D662C07"/>
    <w:rsid w:val="5E2E3C13"/>
    <w:rsid w:val="5E4CFBB1"/>
    <w:rsid w:val="5E6B9A7F"/>
    <w:rsid w:val="5EF5538E"/>
    <w:rsid w:val="5EFC0FB9"/>
    <w:rsid w:val="5F1F156F"/>
    <w:rsid w:val="6055ACA8"/>
    <w:rsid w:val="6079419B"/>
    <w:rsid w:val="62452323"/>
    <w:rsid w:val="62DDA230"/>
    <w:rsid w:val="633D02A1"/>
    <w:rsid w:val="650F6C16"/>
    <w:rsid w:val="65E375BE"/>
    <w:rsid w:val="66175617"/>
    <w:rsid w:val="666DECE7"/>
    <w:rsid w:val="6750D64C"/>
    <w:rsid w:val="67643D4B"/>
    <w:rsid w:val="67BD7586"/>
    <w:rsid w:val="688A487B"/>
    <w:rsid w:val="6A30F84D"/>
    <w:rsid w:val="6B8B27C6"/>
    <w:rsid w:val="6BE6A989"/>
    <w:rsid w:val="6C20A840"/>
    <w:rsid w:val="6CCC0E44"/>
    <w:rsid w:val="6D5F63EB"/>
    <w:rsid w:val="6D832A12"/>
    <w:rsid w:val="6E518662"/>
    <w:rsid w:val="6E6EFF7F"/>
    <w:rsid w:val="6EC4B5AD"/>
    <w:rsid w:val="6F21A8ED"/>
    <w:rsid w:val="6F374196"/>
    <w:rsid w:val="6F3822D0"/>
    <w:rsid w:val="6F6E0A73"/>
    <w:rsid w:val="6FE65397"/>
    <w:rsid w:val="70211D06"/>
    <w:rsid w:val="70BACAD4"/>
    <w:rsid w:val="70D3F331"/>
    <w:rsid w:val="71B43250"/>
    <w:rsid w:val="7213BB48"/>
    <w:rsid w:val="7384BE70"/>
    <w:rsid w:val="744E628E"/>
    <w:rsid w:val="7505CDA3"/>
    <w:rsid w:val="75398518"/>
    <w:rsid w:val="75E17960"/>
    <w:rsid w:val="7681939D"/>
    <w:rsid w:val="775B8954"/>
    <w:rsid w:val="77647FEF"/>
    <w:rsid w:val="785B3E56"/>
    <w:rsid w:val="78C5DCB9"/>
    <w:rsid w:val="7A902A26"/>
    <w:rsid w:val="7AF0B273"/>
    <w:rsid w:val="7B3D9B80"/>
    <w:rsid w:val="7C16A5D8"/>
    <w:rsid w:val="7C342078"/>
    <w:rsid w:val="7D3B65DD"/>
    <w:rsid w:val="7D697523"/>
    <w:rsid w:val="7DB1A27B"/>
    <w:rsid w:val="7EEA5615"/>
    <w:rsid w:val="7F5C13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D902"/>
  <w15:chartTrackingRefBased/>
  <w15:docId w15:val="{2C5BD66F-2C89-482D-B367-C7E692A7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61"/>
    <w:pPr>
      <w:ind w:left="720"/>
      <w:contextualSpacing/>
    </w:pPr>
  </w:style>
  <w:style w:type="character" w:styleId="Hyperlink">
    <w:name w:val="Hyperlink"/>
    <w:basedOn w:val="DefaultParagraphFont"/>
    <w:uiPriority w:val="99"/>
    <w:unhideWhenUsed/>
    <w:rsid w:val="00803E91"/>
    <w:rPr>
      <w:color w:val="0000FF"/>
      <w:u w:val="single"/>
    </w:rPr>
  </w:style>
  <w:style w:type="paragraph" w:styleId="NormalWeb">
    <w:name w:val="Normal (Web)"/>
    <w:basedOn w:val="Normal"/>
    <w:uiPriority w:val="99"/>
    <w:unhideWhenUsed/>
    <w:rsid w:val="004E3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668B"/>
  </w:style>
  <w:style w:type="paragraph" w:styleId="Header">
    <w:name w:val="header"/>
    <w:basedOn w:val="Normal"/>
    <w:link w:val="HeaderChar"/>
    <w:uiPriority w:val="99"/>
    <w:unhideWhenUsed/>
    <w:rsid w:val="00B1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D49"/>
  </w:style>
  <w:style w:type="paragraph" w:styleId="Footer">
    <w:name w:val="footer"/>
    <w:basedOn w:val="Normal"/>
    <w:link w:val="FooterChar"/>
    <w:uiPriority w:val="99"/>
    <w:unhideWhenUsed/>
    <w:rsid w:val="00B1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D49"/>
  </w:style>
  <w:style w:type="paragraph" w:styleId="Revision">
    <w:name w:val="Revision"/>
    <w:hidden/>
    <w:uiPriority w:val="99"/>
    <w:semiHidden/>
    <w:rsid w:val="004D0810"/>
    <w:pPr>
      <w:spacing w:after="0" w:line="240" w:lineRule="auto"/>
    </w:pPr>
  </w:style>
  <w:style w:type="character" w:styleId="CommentReference">
    <w:name w:val="annotation reference"/>
    <w:basedOn w:val="DefaultParagraphFont"/>
    <w:uiPriority w:val="99"/>
    <w:semiHidden/>
    <w:unhideWhenUsed/>
    <w:rsid w:val="007F1485"/>
    <w:rPr>
      <w:sz w:val="16"/>
      <w:szCs w:val="16"/>
    </w:rPr>
  </w:style>
  <w:style w:type="paragraph" w:styleId="CommentText">
    <w:name w:val="annotation text"/>
    <w:basedOn w:val="Normal"/>
    <w:link w:val="CommentTextChar"/>
    <w:uiPriority w:val="99"/>
    <w:unhideWhenUsed/>
    <w:rsid w:val="007F1485"/>
    <w:pPr>
      <w:spacing w:line="240" w:lineRule="auto"/>
    </w:pPr>
    <w:rPr>
      <w:sz w:val="20"/>
      <w:szCs w:val="20"/>
    </w:rPr>
  </w:style>
  <w:style w:type="character" w:customStyle="1" w:styleId="CommentTextChar">
    <w:name w:val="Comment Text Char"/>
    <w:basedOn w:val="DefaultParagraphFont"/>
    <w:link w:val="CommentText"/>
    <w:uiPriority w:val="99"/>
    <w:rsid w:val="007F1485"/>
    <w:rPr>
      <w:sz w:val="20"/>
      <w:szCs w:val="20"/>
    </w:rPr>
  </w:style>
  <w:style w:type="paragraph" w:styleId="CommentSubject">
    <w:name w:val="annotation subject"/>
    <w:basedOn w:val="CommentText"/>
    <w:next w:val="CommentText"/>
    <w:link w:val="CommentSubjectChar"/>
    <w:uiPriority w:val="99"/>
    <w:semiHidden/>
    <w:unhideWhenUsed/>
    <w:rsid w:val="007F1485"/>
    <w:rPr>
      <w:b/>
      <w:bCs/>
    </w:rPr>
  </w:style>
  <w:style w:type="character" w:customStyle="1" w:styleId="CommentSubjectChar">
    <w:name w:val="Comment Subject Char"/>
    <w:basedOn w:val="CommentTextChar"/>
    <w:link w:val="CommentSubject"/>
    <w:uiPriority w:val="99"/>
    <w:semiHidden/>
    <w:rsid w:val="007F1485"/>
    <w:rPr>
      <w:b/>
      <w:bCs/>
      <w:sz w:val="20"/>
      <w:szCs w:val="20"/>
    </w:rPr>
  </w:style>
  <w:style w:type="character" w:customStyle="1" w:styleId="Heading1Char">
    <w:name w:val="Heading 1 Char"/>
    <w:basedOn w:val="DefaultParagraphFont"/>
    <w:link w:val="Heading1"/>
    <w:uiPriority w:val="9"/>
    <w:rsid w:val="0001462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F1AC0"/>
    <w:rPr>
      <w:color w:val="605E5C"/>
      <w:shd w:val="clear" w:color="auto" w:fill="E1DFDD"/>
    </w:rPr>
  </w:style>
  <w:style w:type="character" w:styleId="Mention">
    <w:name w:val="Mention"/>
    <w:basedOn w:val="DefaultParagraphFont"/>
    <w:uiPriority w:val="99"/>
    <w:unhideWhenUsed/>
    <w:rsid w:val="005353E3"/>
    <w:rPr>
      <w:color w:val="2B579A"/>
      <w:shd w:val="clear" w:color="auto" w:fill="E1DFDD"/>
    </w:rPr>
  </w:style>
  <w:style w:type="character" w:styleId="FollowedHyperlink">
    <w:name w:val="FollowedHyperlink"/>
    <w:basedOn w:val="DefaultParagraphFont"/>
    <w:uiPriority w:val="99"/>
    <w:semiHidden/>
    <w:unhideWhenUsed/>
    <w:rsid w:val="009D1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121">
      <w:bodyDiv w:val="1"/>
      <w:marLeft w:val="0"/>
      <w:marRight w:val="0"/>
      <w:marTop w:val="0"/>
      <w:marBottom w:val="0"/>
      <w:divBdr>
        <w:top w:val="none" w:sz="0" w:space="0" w:color="auto"/>
        <w:left w:val="none" w:sz="0" w:space="0" w:color="auto"/>
        <w:bottom w:val="none" w:sz="0" w:space="0" w:color="auto"/>
        <w:right w:val="none" w:sz="0" w:space="0" w:color="auto"/>
      </w:divBdr>
    </w:div>
    <w:div w:id="184176994">
      <w:bodyDiv w:val="1"/>
      <w:marLeft w:val="0"/>
      <w:marRight w:val="0"/>
      <w:marTop w:val="0"/>
      <w:marBottom w:val="0"/>
      <w:divBdr>
        <w:top w:val="none" w:sz="0" w:space="0" w:color="auto"/>
        <w:left w:val="none" w:sz="0" w:space="0" w:color="auto"/>
        <w:bottom w:val="none" w:sz="0" w:space="0" w:color="auto"/>
        <w:right w:val="none" w:sz="0" w:space="0" w:color="auto"/>
      </w:divBdr>
    </w:div>
    <w:div w:id="207181159">
      <w:bodyDiv w:val="1"/>
      <w:marLeft w:val="0"/>
      <w:marRight w:val="0"/>
      <w:marTop w:val="0"/>
      <w:marBottom w:val="0"/>
      <w:divBdr>
        <w:top w:val="none" w:sz="0" w:space="0" w:color="auto"/>
        <w:left w:val="none" w:sz="0" w:space="0" w:color="auto"/>
        <w:bottom w:val="none" w:sz="0" w:space="0" w:color="auto"/>
        <w:right w:val="none" w:sz="0" w:space="0" w:color="auto"/>
      </w:divBdr>
    </w:div>
    <w:div w:id="215552522">
      <w:bodyDiv w:val="1"/>
      <w:marLeft w:val="0"/>
      <w:marRight w:val="0"/>
      <w:marTop w:val="0"/>
      <w:marBottom w:val="0"/>
      <w:divBdr>
        <w:top w:val="none" w:sz="0" w:space="0" w:color="auto"/>
        <w:left w:val="none" w:sz="0" w:space="0" w:color="auto"/>
        <w:bottom w:val="none" w:sz="0" w:space="0" w:color="auto"/>
        <w:right w:val="none" w:sz="0" w:space="0" w:color="auto"/>
      </w:divBdr>
    </w:div>
    <w:div w:id="475411600">
      <w:bodyDiv w:val="1"/>
      <w:marLeft w:val="0"/>
      <w:marRight w:val="0"/>
      <w:marTop w:val="0"/>
      <w:marBottom w:val="0"/>
      <w:divBdr>
        <w:top w:val="none" w:sz="0" w:space="0" w:color="auto"/>
        <w:left w:val="none" w:sz="0" w:space="0" w:color="auto"/>
        <w:bottom w:val="none" w:sz="0" w:space="0" w:color="auto"/>
        <w:right w:val="none" w:sz="0" w:space="0" w:color="auto"/>
      </w:divBdr>
    </w:div>
    <w:div w:id="927619360">
      <w:bodyDiv w:val="1"/>
      <w:marLeft w:val="0"/>
      <w:marRight w:val="0"/>
      <w:marTop w:val="0"/>
      <w:marBottom w:val="0"/>
      <w:divBdr>
        <w:top w:val="none" w:sz="0" w:space="0" w:color="auto"/>
        <w:left w:val="none" w:sz="0" w:space="0" w:color="auto"/>
        <w:bottom w:val="none" w:sz="0" w:space="0" w:color="auto"/>
        <w:right w:val="none" w:sz="0" w:space="0" w:color="auto"/>
      </w:divBdr>
    </w:div>
    <w:div w:id="930624980">
      <w:bodyDiv w:val="1"/>
      <w:marLeft w:val="0"/>
      <w:marRight w:val="0"/>
      <w:marTop w:val="0"/>
      <w:marBottom w:val="0"/>
      <w:divBdr>
        <w:top w:val="none" w:sz="0" w:space="0" w:color="auto"/>
        <w:left w:val="none" w:sz="0" w:space="0" w:color="auto"/>
        <w:bottom w:val="none" w:sz="0" w:space="0" w:color="auto"/>
        <w:right w:val="none" w:sz="0" w:space="0" w:color="auto"/>
      </w:divBdr>
    </w:div>
    <w:div w:id="1033384368">
      <w:bodyDiv w:val="1"/>
      <w:marLeft w:val="0"/>
      <w:marRight w:val="0"/>
      <w:marTop w:val="0"/>
      <w:marBottom w:val="0"/>
      <w:divBdr>
        <w:top w:val="none" w:sz="0" w:space="0" w:color="auto"/>
        <w:left w:val="none" w:sz="0" w:space="0" w:color="auto"/>
        <w:bottom w:val="none" w:sz="0" w:space="0" w:color="auto"/>
        <w:right w:val="none" w:sz="0" w:space="0" w:color="auto"/>
      </w:divBdr>
    </w:div>
    <w:div w:id="1335376608">
      <w:bodyDiv w:val="1"/>
      <w:marLeft w:val="0"/>
      <w:marRight w:val="0"/>
      <w:marTop w:val="0"/>
      <w:marBottom w:val="0"/>
      <w:divBdr>
        <w:top w:val="none" w:sz="0" w:space="0" w:color="auto"/>
        <w:left w:val="none" w:sz="0" w:space="0" w:color="auto"/>
        <w:bottom w:val="none" w:sz="0" w:space="0" w:color="auto"/>
        <w:right w:val="none" w:sz="0" w:space="0" w:color="auto"/>
      </w:divBdr>
    </w:div>
    <w:div w:id="1558126742">
      <w:bodyDiv w:val="1"/>
      <w:marLeft w:val="0"/>
      <w:marRight w:val="0"/>
      <w:marTop w:val="0"/>
      <w:marBottom w:val="0"/>
      <w:divBdr>
        <w:top w:val="none" w:sz="0" w:space="0" w:color="auto"/>
        <w:left w:val="none" w:sz="0" w:space="0" w:color="auto"/>
        <w:bottom w:val="none" w:sz="0" w:space="0" w:color="auto"/>
        <w:right w:val="none" w:sz="0" w:space="0" w:color="auto"/>
      </w:divBdr>
    </w:div>
    <w:div w:id="20759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CloudFront/latest/DeveloperGuide/viewing-cloudfront-metrics.html" TargetMode="External"/><Relationship Id="rId18" Type="http://schemas.openxmlformats.org/officeDocument/2006/relationships/hyperlink" Target="https://aws.amazon.com/organizations/" TargetMode="External"/><Relationship Id="rId26" Type="http://schemas.openxmlformats.org/officeDocument/2006/relationships/hyperlink" Target="https://www.cloudmanagementinsider.com/cloud-migration-for-businesses-can-be-a-challenge-greenfield-migration-explained/" TargetMode="External"/><Relationship Id="rId3" Type="http://schemas.openxmlformats.org/officeDocument/2006/relationships/customXml" Target="../customXml/item3.xml"/><Relationship Id="rId21" Type="http://schemas.openxmlformats.org/officeDocument/2006/relationships/hyperlink" Target="https://aws.amazon.com/s3/" TargetMode="External"/><Relationship Id="rId7" Type="http://schemas.openxmlformats.org/officeDocument/2006/relationships/webSettings" Target="webSettings.xml"/><Relationship Id="rId12" Type="http://schemas.openxmlformats.org/officeDocument/2006/relationships/hyperlink" Target="https://docs.aws.amazon.com/AmazonCloudFront/latest/DeveloperGuide/cache-hit-ratio.html" TargetMode="External"/><Relationship Id="rId17" Type="http://schemas.openxmlformats.org/officeDocument/2006/relationships/hyperlink" Target="https://aws.amazon.com/mediaconvert/features/" TargetMode="External"/><Relationship Id="rId25" Type="http://schemas.openxmlformats.org/officeDocument/2006/relationships/hyperlink" Target="https://doi.org/10.1080/10580530.2012.634293"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cs.aws.amazon.com/AmazonS3/latest/userguide/tutorial-s3-batchops-lambda-mediaconvert-video.html" TargetMode="External"/><Relationship Id="rId20" Type="http://schemas.openxmlformats.org/officeDocument/2006/relationships/hyperlink" Target="https://www.clickittech.com/aws/aws-organizations-best-practices/&#16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revistaespacios.com/a18v39n39/18393922.html" TargetMode="External"/><Relationship Id="rId24" Type="http://schemas.openxmlformats.org/officeDocument/2006/relationships/hyperlink" Target="https://aws.amazon.com/startups/start-building/how-to-manage-aws-cost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ws.amazon.com/shield/features/" TargetMode="External"/><Relationship Id="rId23" Type="http://schemas.openxmlformats.org/officeDocument/2006/relationships/hyperlink" Target="https://www.techtarget.com/whatis/definition/latency" TargetMode="External"/><Relationship Id="rId28" Type="http://schemas.openxmlformats.org/officeDocument/2006/relationships/hyperlink" Target="https://www.cio.com/article/189596/compliance-in-the-cloud.html" TargetMode="External"/><Relationship Id="rId10" Type="http://schemas.openxmlformats.org/officeDocument/2006/relationships/hyperlink" Target="https://aws.amazon.com/iam/getting-started/" TargetMode="External"/><Relationship Id="rId19" Type="http://schemas.openxmlformats.org/officeDocument/2006/relationships/hyperlink" Target="https://www.indusface.com/blog/understanding-cloud-ddos-attacks-and-cloud-based-ddos-protection/" TargetMode="Externa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about-aws/whats-new/2020/02/aws-shield-advanced-now-supports-health-based-detection/" TargetMode="External"/><Relationship Id="rId22" Type="http://schemas.openxmlformats.org/officeDocument/2006/relationships/hyperlink" Target="https://docs.aws.amazon.com/whitepapers/latest/aws-best-practices-ddos-resiliency/contributors.html" TargetMode="External"/><Relationship Id="rId27" Type="http://schemas.openxmlformats.org/officeDocument/2006/relationships/hyperlink" Target="https://docs.aws.amazon.com/awsaccountbilling/latest/aboutv2/cost-alloc-tags.html" TargetMode="External"/><Relationship Id="rId30"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C1477391CB404EA47201BAFD49B18F" ma:contentTypeVersion="4" ma:contentTypeDescription="Create a new document." ma:contentTypeScope="" ma:versionID="5851491562389bb7bd47b0d8c8a987d0">
  <xsd:schema xmlns:xsd="http://www.w3.org/2001/XMLSchema" xmlns:xs="http://www.w3.org/2001/XMLSchema" xmlns:p="http://schemas.microsoft.com/office/2006/metadata/properties" xmlns:ns2="51140f3a-09a9-443f-96f7-05123b487f23" targetNamespace="http://schemas.microsoft.com/office/2006/metadata/properties" ma:root="true" ma:fieldsID="1d13f27c9217c5cdfe5793f48e952c1d" ns2:_="">
    <xsd:import namespace="51140f3a-09a9-443f-96f7-05123b487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40f3a-09a9-443f-96f7-05123b487f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0AAB9E-A164-4741-8BE6-96F1F05B77ED}">
  <ds:schemaRefs>
    <ds:schemaRef ds:uri="http://schemas.microsoft.com/office/2006/documentManagement/types"/>
    <ds:schemaRef ds:uri="http://schemas.microsoft.com/office/infopath/2007/PartnerControls"/>
    <ds:schemaRef ds:uri="51140f3a-09a9-443f-96f7-05123b487f23"/>
    <ds:schemaRef ds:uri="http://www.w3.org/XML/1998/namespace"/>
    <ds:schemaRef ds:uri="http://purl.org/dc/elements/1.1/"/>
    <ds:schemaRef ds:uri="http://purl.org/dc/dcmitype/"/>
    <ds:schemaRef ds:uri="http://schemas.microsoft.com/office/2006/metadata/properti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7DE3ADBC-A9EF-4254-880F-D8EB7A155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40f3a-09a9-443f-96f7-05123b487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ADCE3-B792-43DA-B2BD-C0EB4522A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14</Pages>
  <Words>3482</Words>
  <Characters>19850</Characters>
  <Application>Microsoft Office Word</Application>
  <DocSecurity>0</DocSecurity>
  <Lines>165</Lines>
  <Paragraphs>46</Paragraphs>
  <ScaleCrop>false</ScaleCrop>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Lederach</dc:creator>
  <cp:keywords/>
  <dc:description/>
  <cp:lastModifiedBy>Lederach,Nathan</cp:lastModifiedBy>
  <cp:revision>207</cp:revision>
  <dcterms:created xsi:type="dcterms:W3CDTF">2022-08-01T07:44:00Z</dcterms:created>
  <dcterms:modified xsi:type="dcterms:W3CDTF">2022-09-02T16:09:00Z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0x0101005EC1477391CB404EA47201BAFD49B18F</vt:lpwstr>
  </property>
</Properties>
</file>