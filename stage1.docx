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5280" w:rsidRDefault="00DA5280">
      <w:pPr>
        <w:spacing w:before="240" w:after="240"/>
        <w:jc w:val="center"/>
        <w:rPr>
          <w:rFonts w:ascii="Times New Roman" w:eastAsia="Times New Roman" w:hAnsi="Times New Roman" w:cs="Times New Roman"/>
          <w:sz w:val="24"/>
          <w:szCs w:val="24"/>
        </w:rPr>
      </w:pPr>
    </w:p>
    <w:p w14:paraId="00000002" w14:textId="77777777" w:rsidR="00DA5280" w:rsidRDefault="00DA5280">
      <w:pPr>
        <w:spacing w:before="240" w:after="240"/>
        <w:jc w:val="center"/>
        <w:rPr>
          <w:rFonts w:ascii="Times New Roman" w:eastAsia="Times New Roman" w:hAnsi="Times New Roman" w:cs="Times New Roman"/>
          <w:sz w:val="24"/>
          <w:szCs w:val="24"/>
        </w:rPr>
      </w:pPr>
    </w:p>
    <w:p w14:paraId="00000003" w14:textId="77777777" w:rsidR="00DA5280" w:rsidRDefault="00DA5280">
      <w:pPr>
        <w:spacing w:before="240" w:after="240"/>
        <w:jc w:val="center"/>
        <w:rPr>
          <w:rFonts w:ascii="Times New Roman" w:eastAsia="Times New Roman" w:hAnsi="Times New Roman" w:cs="Times New Roman"/>
          <w:sz w:val="24"/>
          <w:szCs w:val="24"/>
        </w:rPr>
      </w:pPr>
    </w:p>
    <w:p w14:paraId="00000004" w14:textId="77777777" w:rsidR="00DA5280" w:rsidRDefault="00DA5280">
      <w:pPr>
        <w:spacing w:before="240" w:after="240"/>
        <w:jc w:val="center"/>
        <w:rPr>
          <w:rFonts w:ascii="Times New Roman" w:eastAsia="Times New Roman" w:hAnsi="Times New Roman" w:cs="Times New Roman"/>
          <w:sz w:val="24"/>
          <w:szCs w:val="24"/>
        </w:rPr>
      </w:pPr>
    </w:p>
    <w:p w14:paraId="00000005" w14:textId="77777777" w:rsidR="00DA5280" w:rsidRDefault="00DA5280">
      <w:pPr>
        <w:spacing w:before="240" w:after="240"/>
        <w:jc w:val="center"/>
        <w:rPr>
          <w:rFonts w:ascii="Times New Roman" w:eastAsia="Times New Roman" w:hAnsi="Times New Roman" w:cs="Times New Roman"/>
          <w:sz w:val="24"/>
          <w:szCs w:val="24"/>
        </w:rPr>
      </w:pPr>
    </w:p>
    <w:p w14:paraId="00000006" w14:textId="77777777" w:rsidR="00DA5280" w:rsidRDefault="00DA5280">
      <w:pPr>
        <w:spacing w:before="240" w:after="240"/>
        <w:jc w:val="center"/>
        <w:rPr>
          <w:rFonts w:ascii="Times New Roman" w:eastAsia="Times New Roman" w:hAnsi="Times New Roman" w:cs="Times New Roman"/>
          <w:sz w:val="24"/>
          <w:szCs w:val="24"/>
        </w:rPr>
      </w:pPr>
    </w:p>
    <w:p w14:paraId="00000007" w14:textId="77777777" w:rsidR="00DA5280" w:rsidRDefault="00DA5280">
      <w:pPr>
        <w:spacing w:before="240" w:after="240"/>
        <w:jc w:val="center"/>
        <w:rPr>
          <w:rFonts w:ascii="Times New Roman" w:eastAsia="Times New Roman" w:hAnsi="Times New Roman" w:cs="Times New Roman"/>
          <w:sz w:val="24"/>
          <w:szCs w:val="24"/>
        </w:rPr>
      </w:pPr>
    </w:p>
    <w:p w14:paraId="00000008" w14:textId="77777777" w:rsidR="00DA5280" w:rsidRDefault="00DA5280">
      <w:pPr>
        <w:spacing w:before="240" w:after="240"/>
        <w:jc w:val="center"/>
        <w:rPr>
          <w:rFonts w:ascii="Times New Roman" w:eastAsia="Times New Roman" w:hAnsi="Times New Roman" w:cs="Times New Roman"/>
          <w:sz w:val="24"/>
          <w:szCs w:val="24"/>
        </w:rPr>
      </w:pPr>
    </w:p>
    <w:p w14:paraId="00000009" w14:textId="77777777" w:rsidR="00DA5280" w:rsidRDefault="0074008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Cloud Migration: Issues and Solutions</w:t>
      </w:r>
    </w:p>
    <w:p w14:paraId="3055AD1D" w14:textId="77777777" w:rsidR="00B9658B" w:rsidRDefault="00B9658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 540</w:t>
      </w:r>
    </w:p>
    <w:p w14:paraId="0000000A" w14:textId="2AD15E4C" w:rsidR="00DA5280" w:rsidRDefault="00B9658B">
      <w:pPr>
        <w:spacing w:before="240" w:after="240"/>
        <w:jc w:val="center"/>
        <w:rPr>
          <w:del w:id="0" w:author="Chad Peiper" w:date="2022-07-26T11:40:00Z"/>
          <w:rFonts w:ascii="Times New Roman" w:eastAsia="Times New Roman" w:hAnsi="Times New Roman" w:cs="Times New Roman"/>
          <w:sz w:val="24"/>
          <w:szCs w:val="24"/>
        </w:rPr>
      </w:pPr>
      <w:r>
        <w:rPr>
          <w:rFonts w:ascii="Times New Roman" w:eastAsia="Times New Roman" w:hAnsi="Times New Roman" w:cs="Times New Roman"/>
          <w:sz w:val="24"/>
          <w:szCs w:val="24"/>
        </w:rPr>
        <w:t>Group 5: Nathan Lederach, Ruchita Paithankar</w:t>
      </w:r>
      <w:r w:rsidR="002E459A" w:rsidRPr="740424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Emanuel Lazar</w:t>
      </w:r>
    </w:p>
    <w:p w14:paraId="1AD8176D" w14:textId="77777777" w:rsidR="00B9658B" w:rsidRDefault="0074008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Drexel University</w:t>
      </w:r>
    </w:p>
    <w:p w14:paraId="0000000D" w14:textId="1AE5A52E" w:rsidR="00DA5280" w:rsidRDefault="00B9658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July 26, 2022</w:t>
      </w:r>
      <w:r>
        <w:br w:type="page"/>
      </w:r>
      <w:r>
        <w:rPr>
          <w:rFonts w:ascii="Times New Roman" w:eastAsia="Times New Roman" w:hAnsi="Times New Roman" w:cs="Times New Roman"/>
          <w:b/>
          <w:sz w:val="24"/>
          <w:szCs w:val="24"/>
        </w:rPr>
        <w:lastRenderedPageBreak/>
        <w:t>Summary</w:t>
      </w:r>
      <w:r>
        <w:tab/>
      </w:r>
    </w:p>
    <w:p w14:paraId="2188CA5B" w14:textId="01DA1000" w:rsidR="00DA5280" w:rsidRDefault="00740088">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bookmarkStart w:id="1" w:name="OLE_LINK8"/>
      <w:bookmarkStart w:id="2" w:name="OLE_LINK9"/>
      <w:r>
        <w:rPr>
          <w:rFonts w:ascii="Times New Roman" w:eastAsia="Times New Roman" w:hAnsi="Times New Roman" w:cs="Times New Roman"/>
          <w:sz w:val="24"/>
          <w:szCs w:val="24"/>
        </w:rPr>
        <w:t xml:space="preserve">EmDeployment </w:t>
      </w:r>
      <w:bookmarkEnd w:id="1"/>
      <w:bookmarkEnd w:id="2"/>
      <w:r>
        <w:rPr>
          <w:rFonts w:ascii="Times New Roman" w:eastAsia="Times New Roman" w:hAnsi="Times New Roman" w:cs="Times New Roman"/>
          <w:sz w:val="24"/>
          <w:szCs w:val="24"/>
        </w:rPr>
        <w:t xml:space="preserve">is a large business that offers career consultation and job discovery tools to customers in the United States </w:t>
      </w:r>
      <w:r w:rsidR="4AC9DAA6">
        <w:rPr>
          <w:rFonts w:ascii="Times New Roman" w:eastAsia="Times New Roman" w:hAnsi="Times New Roman" w:cs="Times New Roman"/>
          <w:sz w:val="24"/>
          <w:szCs w:val="24"/>
        </w:rPr>
        <w:t>(US)</w:t>
      </w:r>
      <w:r w:rsidR="5DEA1D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Europe.  The company is based near Austin, Texas and has over 800 employees and two thousand customers.  Over the past three years, </w:t>
      </w:r>
      <w:r w:rsidR="4AC9DAA6" w:rsidRPr="74042493">
        <w:rPr>
          <w:rFonts w:ascii="Times New Roman" w:eastAsia="Times New Roman" w:hAnsi="Times New Roman" w:cs="Times New Roman"/>
          <w:sz w:val="24"/>
          <w:szCs w:val="24"/>
        </w:rPr>
        <w:t>EmDe</w:t>
      </w:r>
      <w:r w:rsidR="4AC9DAA6">
        <w:rPr>
          <w:rFonts w:ascii="Times New Roman" w:eastAsia="Times New Roman" w:hAnsi="Times New Roman" w:cs="Times New Roman"/>
          <w:sz w:val="24"/>
          <w:szCs w:val="24"/>
        </w:rPr>
        <w:t>ployment</w:t>
      </w:r>
      <w:r w:rsidR="5DEA1D59" w:rsidDel="00B9658B">
        <w:rPr>
          <w:rFonts w:ascii="Times New Roman" w:eastAsia="Times New Roman" w:hAnsi="Times New Roman" w:cs="Times New Roman"/>
          <w:sz w:val="24"/>
          <w:szCs w:val="24"/>
        </w:rPr>
        <w:t xml:space="preserve"> </w:t>
      </w:r>
      <w:r w:rsidR="4AC9DAA6">
        <w:rPr>
          <w:rFonts w:ascii="Times New Roman" w:eastAsia="Times New Roman" w:hAnsi="Times New Roman" w:cs="Times New Roman"/>
          <w:sz w:val="24"/>
          <w:szCs w:val="24"/>
        </w:rPr>
        <w:t xml:space="preserve">has </w:t>
      </w:r>
      <w:r>
        <w:rPr>
          <w:rFonts w:ascii="Times New Roman" w:eastAsia="Times New Roman" w:hAnsi="Times New Roman" w:cs="Times New Roman"/>
          <w:sz w:val="24"/>
          <w:szCs w:val="24"/>
        </w:rPr>
        <w:t xml:space="preserve">experienced consistent </w:t>
      </w:r>
      <w:commentRangeStart w:id="3"/>
      <w:r>
        <w:rPr>
          <w:rFonts w:ascii="Times New Roman" w:eastAsia="Times New Roman" w:hAnsi="Times New Roman" w:cs="Times New Roman"/>
          <w:sz w:val="24"/>
          <w:szCs w:val="24"/>
        </w:rPr>
        <w:t xml:space="preserve">high </w:t>
      </w:r>
      <w:r w:rsidR="5DEA1D59">
        <w:rPr>
          <w:rFonts w:ascii="Times New Roman" w:eastAsia="Times New Roman" w:hAnsi="Times New Roman" w:cs="Times New Roman"/>
          <w:sz w:val="24"/>
          <w:szCs w:val="24"/>
        </w:rPr>
        <w:t xml:space="preserve">customer </w:t>
      </w:r>
      <w:r>
        <w:rPr>
          <w:rFonts w:ascii="Times New Roman" w:eastAsia="Times New Roman" w:hAnsi="Times New Roman" w:cs="Times New Roman"/>
          <w:sz w:val="24"/>
          <w:szCs w:val="24"/>
        </w:rPr>
        <w:t>growth of 15-25%</w:t>
      </w:r>
      <w:ins w:id="4" w:author="Lederach,Nathan" w:date="2022-07-26T18:27:00Z">
        <w:r>
          <w:rPr>
            <w:rFonts w:ascii="Times New Roman" w:eastAsia="Times New Roman" w:hAnsi="Times New Roman" w:cs="Times New Roman"/>
            <w:sz w:val="24"/>
            <w:szCs w:val="24"/>
          </w:rPr>
          <w:t xml:space="preserve"> </w:t>
        </w:r>
      </w:ins>
      <w:r w:rsidR="5DEA1D59">
        <w:rPr>
          <w:rFonts w:ascii="Times New Roman" w:eastAsia="Times New Roman" w:hAnsi="Times New Roman" w:cs="Times New Roman"/>
          <w:sz w:val="24"/>
          <w:szCs w:val="24"/>
        </w:rPr>
        <w:t xml:space="preserve"> </w:t>
      </w:r>
      <w:commentRangeEnd w:id="3"/>
      <w:r w:rsidR="00B9658B">
        <w:rPr>
          <w:rStyle w:val="CommentReference"/>
        </w:rPr>
        <w:commentReference w:id="3"/>
      </w:r>
      <w:r>
        <w:rPr>
          <w:rFonts w:ascii="Times New Roman" w:eastAsia="Times New Roman" w:hAnsi="Times New Roman" w:cs="Times New Roman"/>
          <w:sz w:val="24"/>
          <w:szCs w:val="24"/>
        </w:rPr>
        <w:t xml:space="preserve">and </w:t>
      </w:r>
      <w:r w:rsidR="5DEA1D59">
        <w:rPr>
          <w:rFonts w:ascii="Times New Roman" w:eastAsia="Times New Roman" w:hAnsi="Times New Roman" w:cs="Times New Roman"/>
          <w:sz w:val="24"/>
          <w:szCs w:val="24"/>
        </w:rPr>
        <w:t>expect</w:t>
      </w:r>
      <w:r w:rsidR="5DEA1D59" w:rsidRPr="4402DC4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growth to continue.  That growth has caused problems that require </w:t>
      </w:r>
      <w:commentRangeStart w:id="5"/>
      <w:r>
        <w:rPr>
          <w:rFonts w:ascii="Times New Roman" w:eastAsia="Times New Roman" w:hAnsi="Times New Roman" w:cs="Times New Roman"/>
          <w:sz w:val="24"/>
          <w:szCs w:val="24"/>
        </w:rPr>
        <w:t xml:space="preserve">information technology </w:t>
      </w:r>
      <w:commentRangeEnd w:id="5"/>
      <w:r w:rsidR="00CF44C8">
        <w:rPr>
          <w:rStyle w:val="CommentReference"/>
        </w:rPr>
        <w:commentReference w:id="5"/>
      </w:r>
      <w:r w:rsidR="593B0462">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solutions.  This paper discusses how migrating an information system </w:t>
      </w:r>
      <w:r w:rsidR="593B0462">
        <w:rPr>
          <w:rFonts w:ascii="Times New Roman" w:eastAsia="Times New Roman" w:hAnsi="Times New Roman" w:cs="Times New Roman"/>
          <w:sz w:val="24"/>
          <w:szCs w:val="24"/>
        </w:rPr>
        <w:t>(IS)</w:t>
      </w:r>
      <w:r w:rsidR="5DEA1D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593B046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cloud </w:t>
      </w:r>
      <w:r w:rsidR="593B0462">
        <w:rPr>
          <w:rFonts w:ascii="Times New Roman" w:eastAsia="Times New Roman" w:hAnsi="Times New Roman" w:cs="Times New Roman"/>
          <w:sz w:val="24"/>
          <w:szCs w:val="24"/>
        </w:rPr>
        <w:t xml:space="preserve">service provider (CSP) </w:t>
      </w:r>
      <w:r>
        <w:rPr>
          <w:rFonts w:ascii="Times New Roman" w:eastAsia="Times New Roman" w:hAnsi="Times New Roman" w:cs="Times New Roman"/>
          <w:sz w:val="24"/>
          <w:szCs w:val="24"/>
        </w:rPr>
        <w:t xml:space="preserve">can reduce operational </w:t>
      </w:r>
      <w:r w:rsidR="5DEA1D59">
        <w:rPr>
          <w:rFonts w:ascii="Times New Roman" w:eastAsia="Times New Roman" w:hAnsi="Times New Roman" w:cs="Times New Roman"/>
          <w:sz w:val="24"/>
          <w:szCs w:val="24"/>
        </w:rPr>
        <w:t>cost</w:t>
      </w:r>
      <w:r w:rsidR="593B046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provide data redundancy and resiliency, and offer a hosting environment that eases the burden of </w:t>
      </w:r>
      <w:r w:rsidR="5DEA1D5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European </w:t>
      </w:r>
      <w:r w:rsidR="5DEA1D59">
        <w:rPr>
          <w:rFonts w:ascii="Times New Roman" w:eastAsia="Times New Roman" w:hAnsi="Times New Roman" w:cs="Times New Roman"/>
          <w:sz w:val="24"/>
          <w:szCs w:val="24"/>
        </w:rPr>
        <w:t>General Data Protection Regulation (</w:t>
      </w:r>
      <w:r w:rsidR="61C7908A">
        <w:rPr>
          <w:rFonts w:ascii="Times New Roman" w:eastAsia="Times New Roman" w:hAnsi="Times New Roman" w:cs="Times New Roman"/>
          <w:sz w:val="24"/>
          <w:szCs w:val="24"/>
        </w:rPr>
        <w:t>GDPR</w:t>
      </w:r>
      <w:r w:rsidR="5DEA1D59">
        <w:rPr>
          <w:rFonts w:ascii="Times New Roman" w:eastAsia="Times New Roman" w:hAnsi="Times New Roman" w:cs="Times New Roman"/>
          <w:sz w:val="24"/>
          <w:szCs w:val="24"/>
        </w:rPr>
        <w:t xml:space="preserve">). </w:t>
      </w:r>
    </w:p>
    <w:p w14:paraId="67FC30F6" w14:textId="728EAD56" w:rsidR="0085501F" w:rsidRDefault="5DEA1D59" w:rsidP="4402DC4E">
      <w:pPr>
        <w:spacing w:before="240" w:after="240" w:line="480" w:lineRule="auto"/>
        <w:rPr>
          <w:rFonts w:ascii="Times New Roman" w:eastAsia="Times New Roman" w:hAnsi="Times New Roman" w:cs="Times New Roman"/>
          <w:b/>
          <w:bCs/>
          <w:sz w:val="24"/>
          <w:szCs w:val="24"/>
        </w:rPr>
      </w:pPr>
      <w:r w:rsidRPr="4402DC4E">
        <w:rPr>
          <w:rFonts w:ascii="Times New Roman" w:eastAsia="Times New Roman" w:hAnsi="Times New Roman" w:cs="Times New Roman"/>
          <w:b/>
          <w:bCs/>
          <w:sz w:val="24"/>
          <w:szCs w:val="24"/>
        </w:rPr>
        <w:t xml:space="preserve">Overview of Problem </w:t>
      </w:r>
      <w:r w:rsidR="002E459A">
        <w:br/>
      </w:r>
      <w:r w:rsidR="002E459A">
        <w:tab/>
      </w:r>
      <w:r w:rsidRPr="4402DC4E">
        <w:rPr>
          <w:rFonts w:ascii="Times New Roman" w:eastAsia="Times New Roman" w:hAnsi="Times New Roman" w:cs="Times New Roman"/>
          <w:sz w:val="24"/>
          <w:szCs w:val="24"/>
        </w:rPr>
        <w:t>EmDeployment is a ecommerce site that collects customer data and offers job and career advice.  The company’s</w:t>
      </w:r>
      <w:r>
        <w:rPr>
          <w:rFonts w:ascii="Times New Roman" w:eastAsia="Times New Roman" w:hAnsi="Times New Roman" w:cs="Times New Roman"/>
          <w:sz w:val="24"/>
          <w:szCs w:val="24"/>
        </w:rPr>
        <w:t xml:space="preserve"> growth of the last three years has exceeded</w:t>
      </w:r>
      <w:r w:rsidRPr="4402DC4E">
        <w:rPr>
          <w:rFonts w:ascii="Times New Roman" w:eastAsia="Times New Roman" w:hAnsi="Times New Roman" w:cs="Times New Roman"/>
          <w:sz w:val="24"/>
          <w:szCs w:val="24"/>
        </w:rPr>
        <w:t xml:space="preserve"> </w:t>
      </w:r>
      <w:r w:rsidR="61C7908A" w:rsidRPr="4402DC4E">
        <w:rPr>
          <w:rFonts w:ascii="Times New Roman" w:eastAsia="Times New Roman" w:hAnsi="Times New Roman" w:cs="Times New Roman"/>
          <w:sz w:val="24"/>
          <w:szCs w:val="24"/>
        </w:rPr>
        <w:t>performance</w:t>
      </w:r>
      <w:r>
        <w:rPr>
          <w:rFonts w:ascii="Times New Roman" w:eastAsia="Times New Roman" w:hAnsi="Times New Roman" w:cs="Times New Roman"/>
          <w:sz w:val="24"/>
          <w:szCs w:val="24"/>
        </w:rPr>
        <w:t xml:space="preserve"> expectations, but operational expenditure of the existing on-premises data center is becoming prohibitively expensive and will soon outpace the </w:t>
      </w:r>
      <w:r w:rsidRPr="4402DC4E">
        <w:rPr>
          <w:rFonts w:ascii="Times New Roman" w:eastAsia="Times New Roman" w:hAnsi="Times New Roman" w:cs="Times New Roman"/>
          <w:sz w:val="24"/>
          <w:szCs w:val="24"/>
        </w:rPr>
        <w:t>information technology (</w:t>
      </w:r>
      <w:r w:rsidR="7D2CC018" w:rsidRPr="4402DC4E">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budget of the organization.  The reason for the increased cost is increased infrastructure and compute power that requires </w:t>
      </w:r>
      <w:r w:rsidR="52DDF566" w:rsidRPr="4402DC4E">
        <w:rPr>
          <w:rFonts w:ascii="Times New Roman" w:eastAsia="Times New Roman" w:hAnsi="Times New Roman" w:cs="Times New Roman"/>
          <w:sz w:val="24"/>
          <w:szCs w:val="24"/>
        </w:rPr>
        <w:t>solutions architects</w:t>
      </w:r>
      <w:r w:rsidRPr="4402DC4E">
        <w:rPr>
          <w:rFonts w:ascii="Times New Roman" w:eastAsia="Times New Roman" w:hAnsi="Times New Roman" w:cs="Times New Roman"/>
          <w:sz w:val="24"/>
          <w:szCs w:val="24"/>
        </w:rPr>
        <w:t xml:space="preserve"> to scale compute and networking resources</w:t>
      </w:r>
      <w:r>
        <w:rPr>
          <w:rFonts w:ascii="Times New Roman" w:eastAsia="Times New Roman" w:hAnsi="Times New Roman" w:cs="Times New Roman"/>
          <w:sz w:val="24"/>
          <w:szCs w:val="24"/>
        </w:rPr>
        <w:t xml:space="preserve"> for an increasing amount of customers, especially around periods of high activity.  Additionally, the technology stack has patching and upgrade requirements that present security risks as well as affect performance and uptime of the ecommerce site.  This is an especially acute problem in the development and test environments as those must be maintained as well.  </w:t>
      </w:r>
    </w:p>
    <w:p w14:paraId="559F9F5B" w14:textId="6A20F5A3" w:rsidR="0085501F" w:rsidRDefault="5DEA1D59" w:rsidP="4402DC4E">
      <w:pPr>
        <w:spacing w:before="240" w:after="240" w:line="480" w:lineRule="auto"/>
        <w:rPr>
          <w:rFonts w:ascii="Times New Roman" w:eastAsia="Times New Roman" w:hAnsi="Times New Roman" w:cs="Times New Roman"/>
          <w:sz w:val="24"/>
          <w:szCs w:val="24"/>
        </w:rPr>
      </w:pPr>
      <w:r w:rsidRPr="4402DC4E">
        <w:rPr>
          <w:rFonts w:ascii="Times New Roman" w:eastAsia="Times New Roman" w:hAnsi="Times New Roman" w:cs="Times New Roman"/>
          <w:b/>
          <w:bCs/>
        </w:rPr>
        <w:t>Operational Risks of On-Premise Data Center</w:t>
      </w:r>
      <w:r w:rsidR="002E459A">
        <w:br/>
      </w:r>
      <w:r w:rsidR="002E459A">
        <w:tab/>
      </w:r>
      <w:r>
        <w:rPr>
          <w:rFonts w:ascii="Times New Roman" w:eastAsia="Times New Roman" w:hAnsi="Times New Roman" w:cs="Times New Roman"/>
          <w:sz w:val="24"/>
          <w:szCs w:val="24"/>
        </w:rPr>
        <w:t xml:space="preserve"> In the past year, there have been two power outages in Texas that have had significant impacts to the budget.  Power outages </w:t>
      </w:r>
      <w:r w:rsidRPr="4402DC4E">
        <w:rPr>
          <w:rFonts w:ascii="Times New Roman" w:eastAsia="Times New Roman" w:hAnsi="Times New Roman" w:cs="Times New Roman"/>
          <w:sz w:val="24"/>
          <w:szCs w:val="24"/>
        </w:rPr>
        <w:t xml:space="preserve">have lasted longer than the allotted downtime in the vendor service level agreement (SLA) which has </w:t>
      </w:r>
      <w:r>
        <w:rPr>
          <w:rFonts w:ascii="Times New Roman" w:eastAsia="Times New Roman" w:hAnsi="Times New Roman" w:cs="Times New Roman"/>
          <w:sz w:val="24"/>
          <w:szCs w:val="24"/>
        </w:rPr>
        <w:t xml:space="preserve">resulted in lost sales and in one case resulted in an entire day's worth of customer data lost.  </w:t>
      </w:r>
      <w:r w:rsidR="43BD4566" w:rsidRPr="4402DC4E">
        <w:rPr>
          <w:rFonts w:ascii="Times New Roman" w:eastAsia="Times New Roman" w:hAnsi="Times New Roman" w:cs="Times New Roman"/>
          <w:sz w:val="24"/>
          <w:szCs w:val="24"/>
        </w:rPr>
        <w:t>P</w:t>
      </w:r>
      <w:r w:rsidRPr="4402DC4E">
        <w:rPr>
          <w:rFonts w:ascii="Times New Roman" w:eastAsia="Times New Roman" w:hAnsi="Times New Roman" w:cs="Times New Roman"/>
          <w:sz w:val="24"/>
          <w:szCs w:val="24"/>
        </w:rPr>
        <w:t>ower</w:t>
      </w:r>
      <w:r>
        <w:rPr>
          <w:rFonts w:ascii="Times New Roman" w:eastAsia="Times New Roman" w:hAnsi="Times New Roman" w:cs="Times New Roman"/>
          <w:sz w:val="24"/>
          <w:szCs w:val="24"/>
        </w:rPr>
        <w:t xml:space="preserve"> outages cost us on average five thousand dollars per minute (Sverdlik, 2022) </w:t>
      </w:r>
      <w:r w:rsidRPr="4402DC4E">
        <w:rPr>
          <w:rFonts w:ascii="Times New Roman" w:eastAsia="Times New Roman" w:hAnsi="Times New Roman" w:cs="Times New Roman"/>
          <w:sz w:val="24"/>
          <w:szCs w:val="24"/>
        </w:rPr>
        <w:t xml:space="preserve">and that </w:t>
      </w:r>
      <w:r>
        <w:rPr>
          <w:rFonts w:ascii="Times New Roman" w:eastAsia="Times New Roman" w:hAnsi="Times New Roman" w:cs="Times New Roman"/>
          <w:sz w:val="24"/>
          <w:szCs w:val="24"/>
        </w:rPr>
        <w:t xml:space="preserve">unsustainable risk </w:t>
      </w:r>
      <w:del w:id="6" w:author="Lederach,Nathan" w:date="2022-07-29T16:11:00Z">
        <w:r w:rsidR="002E459A" w:rsidRPr="4402DC4E" w:rsidDel="5DEA1D59">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must be addressed</w:t>
      </w:r>
      <w:r w:rsidRPr="4402DC4E">
        <w:rPr>
          <w:rFonts w:ascii="Times New Roman" w:eastAsia="Times New Roman" w:hAnsi="Times New Roman" w:cs="Times New Roman"/>
          <w:sz w:val="24"/>
          <w:szCs w:val="24"/>
        </w:rPr>
        <w:t xml:space="preserve"> because the vendor cannot be relied upon</w:t>
      </w:r>
      <w:r>
        <w:rPr>
          <w:rFonts w:ascii="Times New Roman" w:eastAsia="Times New Roman" w:hAnsi="Times New Roman" w:cs="Times New Roman"/>
          <w:sz w:val="24"/>
          <w:szCs w:val="24"/>
        </w:rPr>
        <w:t xml:space="preserve"> to </w:t>
      </w:r>
      <w:r w:rsidRPr="4402DC4E">
        <w:rPr>
          <w:rFonts w:ascii="Times New Roman" w:eastAsia="Times New Roman" w:hAnsi="Times New Roman" w:cs="Times New Roman"/>
          <w:sz w:val="24"/>
          <w:szCs w:val="24"/>
        </w:rPr>
        <w:t>keep uptime in line with the existing SLA.</w:t>
      </w:r>
      <w:ins w:id="7" w:author="Lederach,Nathan" w:date="2022-07-29T16:22:00Z">
        <w:r w:rsidRPr="4402DC4E">
          <w:rPr>
            <w:rFonts w:ascii="Times New Roman" w:eastAsia="Times New Roman" w:hAnsi="Times New Roman" w:cs="Times New Roman"/>
            <w:sz w:val="24"/>
            <w:szCs w:val="24"/>
          </w:rPr>
          <w:t xml:space="preserve">  </w:t>
        </w:r>
      </w:ins>
    </w:p>
    <w:p w14:paraId="00000010" w14:textId="0A454950" w:rsidR="00DA5280" w:rsidRDefault="5DEA1D59" w:rsidP="4402DC4E">
      <w:pPr>
        <w:spacing w:before="240" w:after="240" w:line="480" w:lineRule="auto"/>
        <w:rPr>
          <w:rFonts w:ascii="Times New Roman" w:eastAsia="Times New Roman" w:hAnsi="Times New Roman" w:cs="Times New Roman"/>
          <w:sz w:val="24"/>
          <w:szCs w:val="24"/>
        </w:rPr>
      </w:pPr>
      <w:r w:rsidRPr="236C5A03">
        <w:rPr>
          <w:rFonts w:ascii="Times New Roman" w:eastAsia="Times New Roman" w:hAnsi="Times New Roman" w:cs="Times New Roman"/>
          <w:b/>
          <w:bCs/>
          <w:sz w:val="24"/>
          <w:szCs w:val="24"/>
        </w:rPr>
        <w:t>Lost Opportunities with Current Environment</w:t>
      </w:r>
      <w:r>
        <w:br/>
      </w:r>
      <w:r>
        <w:tab/>
      </w:r>
      <w:r w:rsidRPr="236C5A03">
        <w:rPr>
          <w:rFonts w:ascii="Times New Roman" w:eastAsia="Times New Roman" w:hAnsi="Times New Roman" w:cs="Times New Roman"/>
          <w:sz w:val="24"/>
          <w:szCs w:val="24"/>
        </w:rPr>
        <w:t xml:space="preserve"> After the implementation of GDPR</w:t>
      </w:r>
      <w:r>
        <w:rPr>
          <w:rFonts w:ascii="Times New Roman" w:eastAsia="Times New Roman" w:hAnsi="Times New Roman" w:cs="Times New Roman"/>
          <w:sz w:val="24"/>
          <w:szCs w:val="24"/>
        </w:rPr>
        <w:t xml:space="preserve"> in 2018, the company made the unfortunate decision to drop European customers because it did not have the resources to meet the compliance requirements for the new regulation and thought the operational risks were too heavy </w:t>
      </w:r>
      <w:r w:rsidR="52DBDE46" w:rsidRPr="236C5A03">
        <w:rPr>
          <w:rFonts w:ascii="Times New Roman" w:eastAsia="Times New Roman" w:hAnsi="Times New Roman" w:cs="Times New Roman"/>
          <w:sz w:val="24"/>
          <w:szCs w:val="24"/>
        </w:rPr>
        <w:t>considering</w:t>
      </w:r>
      <w:r>
        <w:rPr>
          <w:rFonts w:ascii="Times New Roman" w:eastAsia="Times New Roman" w:hAnsi="Times New Roman" w:cs="Times New Roman"/>
          <w:sz w:val="24"/>
          <w:szCs w:val="24"/>
        </w:rPr>
        <w:t xml:space="preserve"> the potential sanctions for data misuse.   </w:t>
      </w:r>
      <w:commentRangeStart w:id="8"/>
      <w:r>
        <w:rPr>
          <w:rFonts w:ascii="Times New Roman" w:eastAsia="Times New Roman" w:hAnsi="Times New Roman" w:cs="Times New Roman"/>
          <w:sz w:val="24"/>
          <w:szCs w:val="24"/>
        </w:rPr>
        <w:t xml:space="preserve">While EU customers were a small portion of the business, as the company expands it would be beneficial to bring EU customers back </w:t>
      </w:r>
      <w:r w:rsidR="52DBDE46" w:rsidRPr="236C5A03">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the profit expectation for those customers exceeds the expected cost of compliance. </w:t>
      </w:r>
      <w:commentRangeEnd w:id="8"/>
      <w:r>
        <w:rPr>
          <w:rStyle w:val="CommentReference"/>
        </w:rPr>
        <w:commentReference w:id="8"/>
      </w:r>
      <w:r>
        <w:br/>
      </w:r>
      <w:r>
        <w:br/>
      </w:r>
      <w:r w:rsidR="4402DC4E" w:rsidRPr="236C5A03">
        <w:rPr>
          <w:rFonts w:ascii="Times New Roman" w:eastAsia="Times New Roman" w:hAnsi="Times New Roman" w:cs="Times New Roman"/>
          <w:b/>
          <w:bCs/>
          <w:sz w:val="24"/>
          <w:szCs w:val="24"/>
        </w:rPr>
        <w:t>Information System Needs</w:t>
      </w:r>
      <w:r>
        <w:br/>
      </w:r>
      <w:r>
        <w:tab/>
      </w:r>
      <w:r>
        <w:tab/>
      </w:r>
      <w:r w:rsidRPr="236C5A0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current IT approach </w:t>
      </w:r>
      <w:r w:rsidRPr="236C5A03">
        <w:rPr>
          <w:rFonts w:ascii="Times New Roman" w:eastAsia="Times New Roman" w:hAnsi="Times New Roman" w:cs="Times New Roman"/>
          <w:sz w:val="24"/>
          <w:szCs w:val="24"/>
        </w:rPr>
        <w:t xml:space="preserve">for the EmDeployment ecommerce site in the </w:t>
      </w:r>
      <w:r w:rsidR="416817AD" w:rsidRPr="236C5A03">
        <w:rPr>
          <w:rFonts w:ascii="Times New Roman" w:eastAsia="Times New Roman" w:hAnsi="Times New Roman" w:cs="Times New Roman"/>
          <w:sz w:val="24"/>
          <w:szCs w:val="24"/>
        </w:rPr>
        <w:t>on-premise</w:t>
      </w:r>
      <w:r w:rsidRPr="236C5A03">
        <w:rPr>
          <w:rFonts w:ascii="Times New Roman" w:eastAsia="Times New Roman" w:hAnsi="Times New Roman" w:cs="Times New Roman"/>
          <w:sz w:val="24"/>
          <w:szCs w:val="24"/>
        </w:rPr>
        <w:t xml:space="preserve"> data center with an aging technology stack  </w:t>
      </w:r>
      <w:commentRangeStart w:id="9"/>
      <w:commentRangeEnd w:id="9"/>
      <w:r>
        <w:rPr>
          <w:rStyle w:val="CommentReference"/>
        </w:rPr>
        <w:commentReference w:id="9"/>
      </w:r>
      <w:r>
        <w:rPr>
          <w:rFonts w:ascii="Times New Roman" w:eastAsia="Times New Roman" w:hAnsi="Times New Roman" w:cs="Times New Roman"/>
          <w:sz w:val="24"/>
          <w:szCs w:val="24"/>
        </w:rPr>
        <w:t>is unsustainable and does not meet the evolving needs of the business</w:t>
      </w:r>
      <w:r w:rsidRPr="236C5A03">
        <w:rPr>
          <w:rFonts w:ascii="Times New Roman" w:eastAsia="Times New Roman" w:hAnsi="Times New Roman" w:cs="Times New Roman"/>
          <w:sz w:val="24"/>
          <w:szCs w:val="24"/>
        </w:rPr>
        <w:t xml:space="preserve"> which</w:t>
      </w:r>
      <w:ins w:id="10" w:author="Lederach,Nathan" w:date="2022-07-29T16:30:00Z">
        <w:r w:rsidRPr="236C5A03">
          <w:rPr>
            <w:rFonts w:ascii="Times New Roman" w:eastAsia="Times New Roman" w:hAnsi="Times New Roman" w:cs="Times New Roman"/>
            <w:sz w:val="24"/>
            <w:szCs w:val="24"/>
          </w:rPr>
          <w:t xml:space="preserve"> </w:t>
        </w:r>
      </w:ins>
      <w:r w:rsidRPr="236C5A03">
        <w:rPr>
          <w:rFonts w:ascii="Times New Roman" w:eastAsia="Times New Roman" w:hAnsi="Times New Roman" w:cs="Times New Roman"/>
          <w:sz w:val="24"/>
          <w:szCs w:val="24"/>
        </w:rPr>
        <w:t>must adapt to high customer growth.</w:t>
      </w:r>
      <w:r>
        <w:rPr>
          <w:rFonts w:ascii="Times New Roman" w:eastAsia="Times New Roman" w:hAnsi="Times New Roman" w:cs="Times New Roman"/>
          <w:sz w:val="24"/>
          <w:szCs w:val="24"/>
        </w:rPr>
        <w:t xml:space="preserve">  There is a need to reduce IT operational expenditures across </w:t>
      </w:r>
      <w:r w:rsidR="0AA05290" w:rsidRPr="236C5A0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development and production</w:t>
      </w:r>
      <w:r w:rsidRPr="236C5A03">
        <w:rPr>
          <w:rFonts w:ascii="Times New Roman" w:eastAsia="Times New Roman" w:hAnsi="Times New Roman" w:cs="Times New Roman"/>
          <w:sz w:val="24"/>
          <w:szCs w:val="24"/>
        </w:rPr>
        <w:t xml:space="preserve"> </w:t>
      </w:r>
      <w:r w:rsidR="0AA05290" w:rsidRPr="236C5A03">
        <w:rPr>
          <w:rFonts w:ascii="Times New Roman" w:eastAsia="Times New Roman" w:hAnsi="Times New Roman" w:cs="Times New Roman"/>
          <w:sz w:val="24"/>
          <w:szCs w:val="24"/>
        </w:rPr>
        <w:t>environments</w:t>
      </w:r>
      <w:r>
        <w:rPr>
          <w:rFonts w:ascii="Times New Roman" w:eastAsia="Times New Roman" w:hAnsi="Times New Roman" w:cs="Times New Roman"/>
          <w:sz w:val="24"/>
          <w:szCs w:val="24"/>
        </w:rPr>
        <w:t xml:space="preserve"> while also being able to scale our infrastructure to accommodate more customers and higher traffic patterns.  </w:t>
      </w:r>
      <w:r w:rsidR="6DBCD4B7" w:rsidRPr="236C5A03">
        <w:rPr>
          <w:rFonts w:ascii="Times New Roman" w:eastAsia="Times New Roman" w:hAnsi="Times New Roman" w:cs="Times New Roman"/>
          <w:sz w:val="24"/>
          <w:szCs w:val="24"/>
        </w:rPr>
        <w:t>Given the requirements of our clientele, we require an</w:t>
      </w:r>
      <w:r>
        <w:rPr>
          <w:rFonts w:ascii="Times New Roman" w:eastAsia="Times New Roman" w:hAnsi="Times New Roman" w:cs="Times New Roman"/>
          <w:sz w:val="24"/>
          <w:szCs w:val="24"/>
        </w:rPr>
        <w:t xml:space="preserve"> infrastructure that is highly available</w:t>
      </w:r>
      <w:r w:rsidR="3982D713" w:rsidRPr="236C5A03">
        <w:rPr>
          <w:rFonts w:ascii="Times New Roman" w:eastAsia="Times New Roman" w:hAnsi="Times New Roman" w:cs="Times New Roman"/>
          <w:sz w:val="24"/>
          <w:szCs w:val="24"/>
        </w:rPr>
        <w:t xml:space="preserve"> (HA)</w:t>
      </w:r>
      <w:r w:rsidRPr="236C5A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a guaranteed uptime of at least 99.95% and built-in failover capabilities that do not exceed a recovery point objective </w:t>
      </w:r>
      <w:r w:rsidR="40CA7791" w:rsidRPr="236C5A03">
        <w:rPr>
          <w:rFonts w:ascii="Times New Roman" w:eastAsia="Times New Roman" w:hAnsi="Times New Roman" w:cs="Times New Roman"/>
          <w:sz w:val="24"/>
          <w:szCs w:val="24"/>
        </w:rPr>
        <w:t>(RPO)</w:t>
      </w:r>
      <w:r w:rsidRPr="236C5A03">
        <w:rPr>
          <w:rFonts w:ascii="Times New Roman" w:eastAsia="Times New Roman" w:hAnsi="Times New Roman" w:cs="Times New Roman"/>
          <w:sz w:val="24"/>
          <w:szCs w:val="24"/>
        </w:rPr>
        <w:t xml:space="preserve"> of ten minutes </w:t>
      </w:r>
      <w:r w:rsidR="40CA7791" w:rsidRPr="236C5A03">
        <w:rPr>
          <w:rFonts w:ascii="Times New Roman" w:eastAsia="Times New Roman" w:hAnsi="Times New Roman" w:cs="Times New Roman"/>
          <w:sz w:val="24"/>
          <w:szCs w:val="24"/>
        </w:rPr>
        <w:t>(</w:t>
      </w:r>
      <w:r w:rsidR="63B93A4E" w:rsidRPr="236C5A03">
        <w:rPr>
          <w:rFonts w:ascii="Times New Roman" w:eastAsia="Times New Roman" w:hAnsi="Times New Roman" w:cs="Times New Roman"/>
          <w:sz w:val="24"/>
          <w:szCs w:val="24"/>
        </w:rPr>
        <w:t>Kerner, 2021).</w:t>
      </w:r>
      <w:r w:rsidRPr="236C5A03">
        <w:rPr>
          <w:rFonts w:ascii="Times New Roman" w:eastAsia="Times New Roman" w:hAnsi="Times New Roman" w:cs="Times New Roman"/>
          <w:sz w:val="24"/>
          <w:szCs w:val="24"/>
        </w:rPr>
        <w:t xml:space="preserve"> We also need to protect EU customer data by complying with GDPR requirements.  </w:t>
      </w:r>
      <w:r>
        <w:br/>
      </w:r>
      <w:r w:rsidRPr="236C5A03">
        <w:rPr>
          <w:rFonts w:ascii="Times New Roman" w:eastAsia="Times New Roman" w:hAnsi="Times New Roman" w:cs="Times New Roman"/>
          <w:sz w:val="24"/>
          <w:szCs w:val="24"/>
        </w:rPr>
        <w:t xml:space="preserve"> </w:t>
      </w:r>
      <w:r w:rsidRPr="236C5A03">
        <w:rPr>
          <w:rFonts w:ascii="Times New Roman" w:eastAsia="Times New Roman" w:hAnsi="Times New Roman" w:cs="Times New Roman"/>
          <w:b/>
          <w:bCs/>
          <w:sz w:val="24"/>
          <w:szCs w:val="24"/>
        </w:rPr>
        <w:t xml:space="preserve">Recommendation </w:t>
      </w:r>
      <w:r>
        <w:br/>
      </w:r>
      <w:r>
        <w:tab/>
      </w:r>
      <w:r>
        <w:tab/>
      </w:r>
      <w:r w:rsidRPr="236C5A03">
        <w:rPr>
          <w:rFonts w:ascii="Times New Roman" w:eastAsia="Times New Roman" w:hAnsi="Times New Roman" w:cs="Times New Roman"/>
          <w:sz w:val="24"/>
          <w:szCs w:val="24"/>
        </w:rPr>
        <w:t xml:space="preserve">We propose the migration </w:t>
      </w:r>
      <w:r w:rsidR="7560B4DD" w:rsidRPr="236C5A03">
        <w:rPr>
          <w:rFonts w:ascii="Times New Roman" w:eastAsia="Times New Roman" w:hAnsi="Times New Roman" w:cs="Times New Roman"/>
          <w:sz w:val="24"/>
          <w:szCs w:val="24"/>
        </w:rPr>
        <w:t>of our</w:t>
      </w:r>
      <w:r w:rsidR="6D970B1D" w:rsidRPr="236C5A03">
        <w:rPr>
          <w:rFonts w:ascii="Times New Roman" w:eastAsia="Times New Roman" w:hAnsi="Times New Roman" w:cs="Times New Roman"/>
          <w:sz w:val="24"/>
          <w:szCs w:val="24"/>
        </w:rPr>
        <w:t xml:space="preserve"> enterprise systems </w:t>
      </w:r>
      <w:r w:rsidRPr="236C5A03">
        <w:rPr>
          <w:rFonts w:ascii="Times New Roman" w:eastAsia="Times New Roman" w:hAnsi="Times New Roman" w:cs="Times New Roman"/>
          <w:sz w:val="24"/>
          <w:szCs w:val="24"/>
        </w:rPr>
        <w:t>to Amazon Web Services</w:t>
      </w:r>
      <w:r w:rsidR="41D224B0" w:rsidRPr="236C5A03">
        <w:rPr>
          <w:rFonts w:ascii="Times New Roman" w:eastAsia="Times New Roman" w:hAnsi="Times New Roman" w:cs="Times New Roman"/>
          <w:sz w:val="24"/>
          <w:szCs w:val="24"/>
        </w:rPr>
        <w:t xml:space="preserve"> (AWS)</w:t>
      </w:r>
      <w:r w:rsidRPr="236C5A03">
        <w:rPr>
          <w:rFonts w:ascii="Times New Roman" w:eastAsia="Times New Roman" w:hAnsi="Times New Roman" w:cs="Times New Roman"/>
          <w:sz w:val="24"/>
          <w:szCs w:val="24"/>
        </w:rPr>
        <w:t xml:space="preserve"> cloud service provider (CSP). </w:t>
      </w:r>
      <w:r w:rsidR="6D970B1D" w:rsidRPr="236C5A03">
        <w:rPr>
          <w:rFonts w:ascii="Times New Roman" w:eastAsia="Times New Roman" w:hAnsi="Times New Roman" w:cs="Times New Roman"/>
          <w:sz w:val="24"/>
          <w:szCs w:val="24"/>
        </w:rPr>
        <w:t xml:space="preserve"> In the first phase, we begin b</w:t>
      </w:r>
      <w:r w:rsidRPr="236C5A03">
        <w:rPr>
          <w:rFonts w:ascii="Times New Roman" w:eastAsia="Times New Roman" w:hAnsi="Times New Roman" w:cs="Times New Roman"/>
          <w:sz w:val="24"/>
          <w:szCs w:val="24"/>
        </w:rPr>
        <w:t xml:space="preserve">y migrating </w:t>
      </w:r>
      <w:r w:rsidR="41D224B0" w:rsidRPr="236C5A03">
        <w:rPr>
          <w:rFonts w:ascii="Times New Roman" w:eastAsia="Times New Roman" w:hAnsi="Times New Roman" w:cs="Times New Roman"/>
          <w:sz w:val="24"/>
          <w:szCs w:val="24"/>
        </w:rPr>
        <w:t xml:space="preserve">the </w:t>
      </w:r>
      <w:r w:rsidR="3A4664B1" w:rsidRPr="236C5A03">
        <w:rPr>
          <w:rFonts w:ascii="Times New Roman" w:eastAsia="Times New Roman" w:hAnsi="Times New Roman" w:cs="Times New Roman"/>
          <w:sz w:val="24"/>
          <w:szCs w:val="24"/>
        </w:rPr>
        <w:t>ecommerce</w:t>
      </w:r>
      <w:r w:rsidR="41D224B0" w:rsidRPr="236C5A03">
        <w:rPr>
          <w:rFonts w:ascii="Times New Roman" w:eastAsia="Times New Roman" w:hAnsi="Times New Roman" w:cs="Times New Roman"/>
          <w:sz w:val="24"/>
          <w:szCs w:val="24"/>
        </w:rPr>
        <w:t xml:space="preserve"> </w:t>
      </w:r>
      <w:r w:rsidRPr="236C5A03">
        <w:rPr>
          <w:rFonts w:ascii="Times New Roman" w:eastAsia="Times New Roman" w:hAnsi="Times New Roman" w:cs="Times New Roman"/>
          <w:sz w:val="24"/>
          <w:szCs w:val="24"/>
        </w:rPr>
        <w:t xml:space="preserve">system to </w:t>
      </w:r>
      <w:r w:rsidR="6D970B1D" w:rsidRPr="236C5A03">
        <w:rPr>
          <w:rFonts w:ascii="Times New Roman" w:eastAsia="Times New Roman" w:hAnsi="Times New Roman" w:cs="Times New Roman"/>
          <w:sz w:val="24"/>
          <w:szCs w:val="24"/>
        </w:rPr>
        <w:t>AWS</w:t>
      </w:r>
      <w:r w:rsidRPr="236C5A03">
        <w:rPr>
          <w:rFonts w:ascii="Times New Roman" w:eastAsia="Times New Roman" w:hAnsi="Times New Roman" w:cs="Times New Roman"/>
          <w:sz w:val="24"/>
          <w:szCs w:val="24"/>
        </w:rPr>
        <w:t xml:space="preserve">, </w:t>
      </w:r>
      <w:r w:rsidR="6D970B1D" w:rsidRPr="236C5A03">
        <w:rPr>
          <w:rFonts w:ascii="Times New Roman" w:eastAsia="Times New Roman" w:hAnsi="Times New Roman" w:cs="Times New Roman"/>
          <w:sz w:val="24"/>
          <w:szCs w:val="24"/>
        </w:rPr>
        <w:t>which will result in quantifiable ways</w:t>
      </w:r>
      <w:r w:rsidRPr="236C5A03">
        <w:rPr>
          <w:rFonts w:ascii="Times New Roman" w:eastAsia="Times New Roman" w:hAnsi="Times New Roman" w:cs="Times New Roman"/>
          <w:sz w:val="24"/>
          <w:szCs w:val="24"/>
        </w:rPr>
        <w:t xml:space="preserve"> reduce</w:t>
      </w:r>
      <w:r w:rsidR="6D970B1D" w:rsidRPr="236C5A03">
        <w:rPr>
          <w:rFonts w:ascii="Times New Roman" w:eastAsia="Times New Roman" w:hAnsi="Times New Roman" w:cs="Times New Roman"/>
          <w:sz w:val="24"/>
          <w:szCs w:val="24"/>
        </w:rPr>
        <w:t xml:space="preserve"> infrastructure</w:t>
      </w:r>
      <w:r w:rsidRPr="236C5A03">
        <w:rPr>
          <w:rFonts w:ascii="Times New Roman" w:eastAsia="Times New Roman" w:hAnsi="Times New Roman" w:cs="Times New Roman"/>
          <w:sz w:val="24"/>
          <w:szCs w:val="24"/>
        </w:rPr>
        <w:t xml:space="preserve"> costs through granular compute and networking monitoring and billing.  It will also provide greater </w:t>
      </w:r>
      <w:commentRangeStart w:id="11"/>
      <w:r w:rsidRPr="236C5A03">
        <w:rPr>
          <w:rFonts w:ascii="Times New Roman" w:eastAsia="Times New Roman" w:hAnsi="Times New Roman" w:cs="Times New Roman"/>
          <w:sz w:val="24"/>
          <w:szCs w:val="24"/>
        </w:rPr>
        <w:t xml:space="preserve">assurance </w:t>
      </w:r>
      <w:commentRangeEnd w:id="11"/>
      <w:r>
        <w:rPr>
          <w:rStyle w:val="CommentReference"/>
        </w:rPr>
        <w:commentReference w:id="11"/>
      </w:r>
      <w:r w:rsidRPr="236C5A03">
        <w:rPr>
          <w:rFonts w:ascii="Times New Roman" w:eastAsia="Times New Roman" w:hAnsi="Times New Roman" w:cs="Times New Roman"/>
          <w:sz w:val="24"/>
          <w:szCs w:val="24"/>
        </w:rPr>
        <w:t xml:space="preserve">that our systems are highly available and redundant through constant health monitoring and quick failover recovery to an alternate processing site.  In the long run, </w:t>
      </w:r>
      <w:r w:rsidR="3257754B" w:rsidRPr="236C5A03">
        <w:rPr>
          <w:rFonts w:ascii="Times New Roman" w:eastAsia="Times New Roman" w:hAnsi="Times New Roman" w:cs="Times New Roman"/>
          <w:sz w:val="24"/>
          <w:szCs w:val="24"/>
        </w:rPr>
        <w:t>our standard operating procedures (SOP)</w:t>
      </w:r>
      <w:r w:rsidRPr="236C5A03">
        <w:rPr>
          <w:rFonts w:ascii="Times New Roman" w:eastAsia="Times New Roman" w:hAnsi="Times New Roman" w:cs="Times New Roman"/>
          <w:sz w:val="24"/>
          <w:szCs w:val="24"/>
        </w:rPr>
        <w:t xml:space="preserve"> </w:t>
      </w:r>
      <w:r w:rsidR="3257754B" w:rsidRPr="236C5A03">
        <w:rPr>
          <w:rFonts w:ascii="Times New Roman" w:eastAsia="Times New Roman" w:hAnsi="Times New Roman" w:cs="Times New Roman"/>
          <w:sz w:val="24"/>
          <w:szCs w:val="24"/>
        </w:rPr>
        <w:t xml:space="preserve">may require the migration of </w:t>
      </w:r>
      <w:r w:rsidRPr="236C5A03">
        <w:rPr>
          <w:rFonts w:ascii="Times New Roman" w:eastAsia="Times New Roman" w:hAnsi="Times New Roman" w:cs="Times New Roman"/>
          <w:sz w:val="24"/>
          <w:szCs w:val="24"/>
        </w:rPr>
        <w:t xml:space="preserve">all </w:t>
      </w:r>
      <w:r w:rsidR="3257754B" w:rsidRPr="236C5A03">
        <w:rPr>
          <w:rFonts w:ascii="Times New Roman" w:eastAsia="Times New Roman" w:hAnsi="Times New Roman" w:cs="Times New Roman"/>
          <w:sz w:val="24"/>
          <w:szCs w:val="24"/>
        </w:rPr>
        <w:t xml:space="preserve">IS </w:t>
      </w:r>
      <w:r w:rsidRPr="236C5A03">
        <w:rPr>
          <w:rFonts w:ascii="Times New Roman" w:eastAsia="Times New Roman" w:hAnsi="Times New Roman" w:cs="Times New Roman"/>
          <w:sz w:val="24"/>
          <w:szCs w:val="24"/>
        </w:rPr>
        <w:t>to the cloud</w:t>
      </w:r>
      <w:r w:rsidR="3257754B" w:rsidRPr="236C5A03">
        <w:rPr>
          <w:rFonts w:ascii="Times New Roman" w:eastAsia="Times New Roman" w:hAnsi="Times New Roman" w:cs="Times New Roman"/>
          <w:sz w:val="24"/>
          <w:szCs w:val="24"/>
        </w:rPr>
        <w:t xml:space="preserve">.  </w:t>
      </w:r>
      <w:r w:rsidR="16700D97" w:rsidRPr="236C5A03">
        <w:rPr>
          <w:rFonts w:ascii="Times New Roman" w:eastAsia="Times New Roman" w:hAnsi="Times New Roman" w:cs="Times New Roman"/>
          <w:sz w:val="24"/>
          <w:szCs w:val="24"/>
        </w:rPr>
        <w:t>In subsequent phases of our plan,</w:t>
      </w:r>
      <w:r w:rsidRPr="236C5A03">
        <w:rPr>
          <w:rFonts w:ascii="Times New Roman" w:eastAsia="Times New Roman" w:hAnsi="Times New Roman" w:cs="Times New Roman"/>
          <w:sz w:val="24"/>
          <w:szCs w:val="24"/>
        </w:rPr>
        <w:t xml:space="preserve"> </w:t>
      </w:r>
      <w:r w:rsidR="16700D97" w:rsidRPr="236C5A03">
        <w:rPr>
          <w:rFonts w:ascii="Times New Roman" w:eastAsia="Times New Roman" w:hAnsi="Times New Roman" w:cs="Times New Roman"/>
          <w:sz w:val="24"/>
          <w:szCs w:val="24"/>
        </w:rPr>
        <w:t>we</w:t>
      </w:r>
      <w:r w:rsidR="6A848734" w:rsidRPr="236C5A03">
        <w:rPr>
          <w:rFonts w:ascii="Times New Roman" w:eastAsia="Times New Roman" w:hAnsi="Times New Roman" w:cs="Times New Roman"/>
          <w:sz w:val="24"/>
          <w:szCs w:val="24"/>
        </w:rPr>
        <w:t xml:space="preserve"> will</w:t>
      </w:r>
      <w:r w:rsidR="743232DF" w:rsidRPr="236C5A03">
        <w:rPr>
          <w:rFonts w:ascii="Times New Roman" w:eastAsia="Times New Roman" w:hAnsi="Times New Roman" w:cs="Times New Roman"/>
          <w:sz w:val="24"/>
          <w:szCs w:val="24"/>
        </w:rPr>
        <w:t xml:space="preserve"> provide a </w:t>
      </w:r>
      <w:r w:rsidR="6A848734" w:rsidRPr="236C5A03">
        <w:rPr>
          <w:rFonts w:ascii="Times New Roman" w:eastAsia="Times New Roman" w:hAnsi="Times New Roman" w:cs="Times New Roman"/>
          <w:sz w:val="24"/>
          <w:szCs w:val="24"/>
        </w:rPr>
        <w:t>recommended migration</w:t>
      </w:r>
      <w:r w:rsidR="743232DF" w:rsidRPr="236C5A03">
        <w:rPr>
          <w:rFonts w:ascii="Times New Roman" w:eastAsia="Times New Roman" w:hAnsi="Times New Roman" w:cs="Times New Roman"/>
          <w:sz w:val="24"/>
          <w:szCs w:val="24"/>
        </w:rPr>
        <w:t xml:space="preserve"> schedule </w:t>
      </w:r>
      <w:r w:rsidR="6A848734" w:rsidRPr="236C5A03">
        <w:rPr>
          <w:rFonts w:ascii="Times New Roman" w:eastAsia="Times New Roman" w:hAnsi="Times New Roman" w:cs="Times New Roman"/>
          <w:sz w:val="24"/>
          <w:szCs w:val="24"/>
        </w:rPr>
        <w:t xml:space="preserve">for </w:t>
      </w:r>
      <w:r w:rsidR="3E99968A" w:rsidRPr="236C5A03">
        <w:rPr>
          <w:rFonts w:ascii="Times New Roman" w:eastAsia="Times New Roman" w:hAnsi="Times New Roman" w:cs="Times New Roman"/>
          <w:sz w:val="24"/>
          <w:szCs w:val="24"/>
        </w:rPr>
        <w:t xml:space="preserve">IS that predate our ecommerce platform. </w:t>
      </w:r>
      <w:commentRangeStart w:id="12"/>
      <w:r w:rsidRPr="236C5A03">
        <w:rPr>
          <w:rFonts w:ascii="Times New Roman" w:eastAsia="Times New Roman" w:hAnsi="Times New Roman" w:cs="Times New Roman"/>
          <w:sz w:val="24"/>
          <w:szCs w:val="24"/>
        </w:rPr>
        <w:t xml:space="preserve">By migrating this </w:t>
      </w:r>
      <w:r w:rsidR="07453833" w:rsidRPr="236C5A03">
        <w:rPr>
          <w:rFonts w:ascii="Times New Roman" w:eastAsia="Times New Roman" w:hAnsi="Times New Roman" w:cs="Times New Roman"/>
          <w:sz w:val="24"/>
          <w:szCs w:val="24"/>
        </w:rPr>
        <w:t>IS</w:t>
      </w:r>
      <w:commentRangeStart w:id="13"/>
      <w:r w:rsidRPr="236C5A03">
        <w:rPr>
          <w:rFonts w:ascii="Times New Roman" w:eastAsia="Times New Roman" w:hAnsi="Times New Roman" w:cs="Times New Roman"/>
          <w:sz w:val="24"/>
          <w:szCs w:val="24"/>
        </w:rPr>
        <w:t xml:space="preserve"> </w:t>
      </w:r>
      <w:commentRangeEnd w:id="13"/>
      <w:r>
        <w:rPr>
          <w:rStyle w:val="CommentReference"/>
        </w:rPr>
        <w:commentReference w:id="13"/>
      </w:r>
      <w:r>
        <w:rPr>
          <w:rFonts w:ascii="Times New Roman" w:eastAsia="Times New Roman" w:hAnsi="Times New Roman" w:cs="Times New Roman"/>
          <w:sz w:val="24"/>
          <w:szCs w:val="24"/>
        </w:rPr>
        <w:t xml:space="preserve">and assessing its cost and efficiency, the company can gauge the effectiveness of the approach for future projects.  </w:t>
      </w:r>
      <w:commentRangeEnd w:id="12"/>
      <w:r>
        <w:rPr>
          <w:rStyle w:val="CommentReference"/>
        </w:rPr>
        <w:commentReference w:id="12"/>
      </w:r>
      <w:r w:rsidR="1CC17BE7" w:rsidRPr="236C5A03">
        <w:rPr>
          <w:rFonts w:ascii="Times New Roman" w:eastAsia="Times New Roman" w:hAnsi="Times New Roman" w:cs="Times New Roman"/>
          <w:sz w:val="24"/>
          <w:szCs w:val="24"/>
        </w:rPr>
        <w:t xml:space="preserve">For the remainder of this paper, we focus on the </w:t>
      </w:r>
      <w:r w:rsidRPr="236C5A03">
        <w:rPr>
          <w:rFonts w:ascii="Times New Roman" w:eastAsia="Times New Roman" w:hAnsi="Times New Roman" w:cs="Times New Roman"/>
          <w:sz w:val="24"/>
          <w:szCs w:val="24"/>
        </w:rPr>
        <w:t>migrat</w:t>
      </w:r>
      <w:r w:rsidR="1CC17BE7" w:rsidRPr="236C5A03">
        <w:rPr>
          <w:rFonts w:ascii="Times New Roman" w:eastAsia="Times New Roman" w:hAnsi="Times New Roman" w:cs="Times New Roman"/>
          <w:sz w:val="24"/>
          <w:szCs w:val="24"/>
        </w:rPr>
        <w:t>ion of our</w:t>
      </w:r>
      <w:r w:rsidRPr="236C5A03">
        <w:rPr>
          <w:rFonts w:ascii="Times New Roman" w:eastAsia="Times New Roman" w:hAnsi="Times New Roman" w:cs="Times New Roman"/>
          <w:sz w:val="24"/>
          <w:szCs w:val="24"/>
        </w:rPr>
        <w:t xml:space="preserve"> ecommerce platform.</w:t>
      </w:r>
    </w:p>
    <w:p w14:paraId="00000012" w14:textId="1E8BB779" w:rsidR="00DA5280" w:rsidRPr="006933D3" w:rsidRDefault="00740088" w:rsidP="681CB997">
      <w:pPr>
        <w:spacing w:before="240" w:after="240" w:line="480" w:lineRule="auto"/>
        <w:rPr>
          <w:rFonts w:ascii="Times New Roman" w:eastAsia="Times New Roman" w:hAnsi="Times New Roman" w:cs="Times New Roman"/>
          <w:sz w:val="24"/>
          <w:szCs w:val="24"/>
        </w:rPr>
      </w:pPr>
      <w:r w:rsidRPr="681CB997">
        <w:rPr>
          <w:rFonts w:ascii="Times New Roman" w:eastAsia="Times New Roman" w:hAnsi="Times New Roman" w:cs="Times New Roman"/>
          <w:b/>
          <w:bCs/>
          <w:sz w:val="24"/>
          <w:szCs w:val="24"/>
        </w:rPr>
        <w:t>Cost Reduction</w:t>
      </w:r>
      <w:r>
        <w:br/>
      </w:r>
      <w:r>
        <w:tab/>
      </w:r>
      <w:r w:rsidRPr="681CB997">
        <w:rPr>
          <w:rFonts w:ascii="Times New Roman" w:eastAsia="Times New Roman" w:hAnsi="Times New Roman" w:cs="Times New Roman"/>
          <w:sz w:val="24"/>
          <w:szCs w:val="24"/>
        </w:rPr>
        <w:t xml:space="preserve">The migration of </w:t>
      </w:r>
      <w:r w:rsidR="007F719F" w:rsidRPr="681CB997">
        <w:rPr>
          <w:rFonts w:ascii="Times New Roman" w:eastAsia="Times New Roman" w:hAnsi="Times New Roman" w:cs="Times New Roman"/>
          <w:sz w:val="24"/>
          <w:szCs w:val="24"/>
        </w:rPr>
        <w:t>EmDeployment's</w:t>
      </w:r>
      <w:r w:rsidR="002E459A" w:rsidRPr="681CB997">
        <w:rPr>
          <w:rFonts w:ascii="Times New Roman" w:eastAsia="Times New Roman" w:hAnsi="Times New Roman" w:cs="Times New Roman"/>
          <w:sz w:val="24"/>
          <w:szCs w:val="24"/>
        </w:rPr>
        <w:t xml:space="preserve"> </w:t>
      </w:r>
      <w:r w:rsidR="007F719F" w:rsidRPr="681CB997">
        <w:rPr>
          <w:rFonts w:ascii="Times New Roman" w:eastAsia="Times New Roman" w:hAnsi="Times New Roman" w:cs="Times New Roman"/>
          <w:sz w:val="24"/>
          <w:szCs w:val="24"/>
        </w:rPr>
        <w:t>publicly facing</w:t>
      </w:r>
      <w:r w:rsidRPr="681CB997">
        <w:rPr>
          <w:rFonts w:ascii="Times New Roman" w:eastAsia="Times New Roman" w:hAnsi="Times New Roman" w:cs="Times New Roman"/>
          <w:sz w:val="24"/>
          <w:szCs w:val="24"/>
        </w:rPr>
        <w:t xml:space="preserve"> website to AWS can decrease costs needed for operation are subscription and pay-as-you-go models that the business can deploy and configure depending on need.  </w:t>
      </w:r>
      <w:r w:rsidR="002E459A" w:rsidRPr="681CB997">
        <w:rPr>
          <w:rFonts w:ascii="Times New Roman" w:eastAsia="Times New Roman" w:hAnsi="Times New Roman" w:cs="Times New Roman"/>
          <w:sz w:val="24"/>
          <w:szCs w:val="24"/>
        </w:rPr>
        <w:t xml:space="preserve">Currently, the business had an overhead cost of between 6,000 to 100,000 </w:t>
      </w:r>
      <w:r w:rsidR="002825FC" w:rsidRPr="681CB997">
        <w:rPr>
          <w:rFonts w:ascii="Times New Roman" w:eastAsia="Times New Roman" w:hAnsi="Times New Roman" w:cs="Times New Roman"/>
          <w:sz w:val="24"/>
          <w:szCs w:val="24"/>
        </w:rPr>
        <w:t>and has</w:t>
      </w:r>
      <w:r w:rsidR="002E459A" w:rsidRPr="681CB997">
        <w:rPr>
          <w:rFonts w:ascii="Times New Roman" w:eastAsia="Times New Roman" w:hAnsi="Times New Roman" w:cs="Times New Roman"/>
          <w:sz w:val="24"/>
          <w:szCs w:val="24"/>
        </w:rPr>
        <w:t xml:space="preserve"> recurring costs of anywhere from 3,100 to 32,000 </w:t>
      </w:r>
      <w:r w:rsidR="74042493" w:rsidRPr="681CB997">
        <w:rPr>
          <w:rFonts w:ascii="Times New Roman" w:eastAsia="Times New Roman" w:hAnsi="Times New Roman" w:cs="Times New Roman"/>
          <w:sz w:val="24"/>
          <w:szCs w:val="24"/>
        </w:rPr>
        <w:t>(Patcharanun, 2022)</w:t>
      </w:r>
      <w:r w:rsidR="002E459A" w:rsidRPr="681CB997">
        <w:rPr>
          <w:rFonts w:ascii="Times New Roman" w:eastAsia="Times New Roman" w:hAnsi="Times New Roman" w:cs="Times New Roman"/>
          <w:sz w:val="24"/>
          <w:szCs w:val="24"/>
        </w:rPr>
        <w:t xml:space="preserve">. </w:t>
      </w:r>
      <w:r>
        <w:br/>
      </w:r>
      <w:r>
        <w:tab/>
      </w:r>
      <w:r w:rsidR="002E459A" w:rsidRPr="681CB997">
        <w:rPr>
          <w:rFonts w:ascii="Times New Roman" w:eastAsia="Times New Roman" w:hAnsi="Times New Roman" w:cs="Times New Roman"/>
          <w:sz w:val="24"/>
          <w:szCs w:val="24"/>
        </w:rPr>
        <w:t>EmDeployment projected growth each year is 25%.</w:t>
      </w:r>
      <w:r w:rsidR="00EE0145" w:rsidRPr="681CB997">
        <w:rPr>
          <w:rFonts w:ascii="Times New Roman" w:eastAsia="Times New Roman" w:hAnsi="Times New Roman" w:cs="Times New Roman"/>
          <w:sz w:val="24"/>
          <w:szCs w:val="24"/>
        </w:rPr>
        <w:t xml:space="preserve"> </w:t>
      </w:r>
      <w:r w:rsidR="002E459A" w:rsidRPr="681CB997">
        <w:rPr>
          <w:rFonts w:ascii="Times New Roman" w:eastAsia="Times New Roman" w:hAnsi="Times New Roman" w:cs="Times New Roman"/>
          <w:sz w:val="24"/>
          <w:szCs w:val="24"/>
        </w:rPr>
        <w:t>The following AWS services are needed for EmDeployment's ecommerce site and are</w:t>
      </w:r>
      <w:r w:rsidRPr="681CB997">
        <w:rPr>
          <w:rFonts w:ascii="Times New Roman" w:eastAsia="Times New Roman" w:hAnsi="Times New Roman" w:cs="Times New Roman"/>
          <w:sz w:val="24"/>
          <w:szCs w:val="24"/>
        </w:rPr>
        <w:t xml:space="preserve"> offered on the pay for what you use model:  Amazon Elastic Compute Cloud (EC2) for compute power, Amazon Relational Database System (RDS) for database, Route53 for DNS, Elastic Load Balancers (ELB) for application traffic distribution, and Simple Storage Solution (S3) for storage.  </w:t>
      </w:r>
      <w:commentRangeStart w:id="14"/>
      <w:r w:rsidRPr="681CB997">
        <w:rPr>
          <w:rFonts w:ascii="Times New Roman" w:eastAsia="Times New Roman" w:hAnsi="Times New Roman" w:cs="Times New Roman"/>
          <w:sz w:val="24"/>
          <w:szCs w:val="24"/>
        </w:rPr>
        <w:t xml:space="preserve">A variety of on-demand, scalable services will also be used for security, performance monitoring, and data protection.  </w:t>
      </w:r>
      <w:commentRangeEnd w:id="14"/>
      <w:r>
        <w:rPr>
          <w:rStyle w:val="CommentReference"/>
        </w:rPr>
        <w:commentReference w:id="14"/>
      </w:r>
      <w:r>
        <w:br/>
      </w:r>
      <w:r>
        <w:tab/>
      </w:r>
      <w:r w:rsidRPr="681CB997">
        <w:rPr>
          <w:rFonts w:ascii="Times New Roman" w:eastAsia="Times New Roman" w:hAnsi="Times New Roman" w:cs="Times New Roman"/>
          <w:sz w:val="24"/>
          <w:szCs w:val="24"/>
        </w:rPr>
        <w:t xml:space="preserve">A feature of AWS to control operational costs is autoscaling, which automatically </w:t>
      </w:r>
      <w:r w:rsidR="002E459A" w:rsidRPr="681CB997">
        <w:rPr>
          <w:rFonts w:ascii="Times New Roman" w:eastAsia="Times New Roman" w:hAnsi="Times New Roman" w:cs="Times New Roman"/>
          <w:sz w:val="24"/>
          <w:szCs w:val="24"/>
        </w:rPr>
        <w:t>adds</w:t>
      </w:r>
      <w:r w:rsidRPr="681CB997">
        <w:rPr>
          <w:rFonts w:ascii="Times New Roman" w:eastAsia="Times New Roman" w:hAnsi="Times New Roman" w:cs="Times New Roman"/>
          <w:sz w:val="24"/>
          <w:szCs w:val="24"/>
        </w:rPr>
        <w:t xml:space="preserve"> and </w:t>
      </w:r>
      <w:r w:rsidR="002E459A" w:rsidRPr="681CB997">
        <w:rPr>
          <w:rFonts w:ascii="Times New Roman" w:eastAsia="Times New Roman" w:hAnsi="Times New Roman" w:cs="Times New Roman"/>
          <w:sz w:val="24"/>
          <w:szCs w:val="24"/>
        </w:rPr>
        <w:t>removes</w:t>
      </w:r>
      <w:r w:rsidRPr="681CB997">
        <w:rPr>
          <w:rFonts w:ascii="Times New Roman" w:eastAsia="Times New Roman" w:hAnsi="Times New Roman" w:cs="Times New Roman"/>
          <w:sz w:val="24"/>
          <w:szCs w:val="24"/>
        </w:rPr>
        <w:t xml:space="preserve"> computing power as needed</w:t>
      </w:r>
      <w:r w:rsidR="002E459A" w:rsidRPr="681CB997">
        <w:rPr>
          <w:rFonts w:ascii="Times New Roman" w:eastAsia="Times New Roman" w:hAnsi="Times New Roman" w:cs="Times New Roman"/>
          <w:sz w:val="24"/>
          <w:szCs w:val="24"/>
        </w:rPr>
        <w:t xml:space="preserve"> </w:t>
      </w:r>
      <w:r w:rsidR="74042493" w:rsidRPr="681CB997">
        <w:rPr>
          <w:rFonts w:ascii="Times New Roman" w:eastAsia="Times New Roman" w:hAnsi="Times New Roman" w:cs="Times New Roman"/>
          <w:sz w:val="24"/>
          <w:szCs w:val="24"/>
        </w:rPr>
        <w:t>(</w:t>
      </w:r>
      <w:r w:rsidR="74042493" w:rsidRPr="681CB997">
        <w:rPr>
          <w:rFonts w:ascii="Times New Roman" w:eastAsia="Times New Roman" w:hAnsi="Times New Roman" w:cs="Times New Roman"/>
          <w:i/>
          <w:iCs/>
          <w:sz w:val="24"/>
          <w:szCs w:val="24"/>
        </w:rPr>
        <w:t>AWS Auto Scaling</w:t>
      </w:r>
      <w:r w:rsidR="74042493" w:rsidRPr="681CB997">
        <w:rPr>
          <w:rFonts w:ascii="Times New Roman" w:eastAsia="Times New Roman" w:hAnsi="Times New Roman" w:cs="Times New Roman"/>
          <w:sz w:val="24"/>
          <w:szCs w:val="24"/>
        </w:rPr>
        <w:t>, 2022)</w:t>
      </w:r>
      <w:r w:rsidR="002E459A" w:rsidRPr="681CB997">
        <w:rPr>
          <w:rFonts w:ascii="Times New Roman" w:eastAsia="Times New Roman" w:hAnsi="Times New Roman" w:cs="Times New Roman"/>
          <w:sz w:val="24"/>
          <w:szCs w:val="24"/>
        </w:rPr>
        <w:t xml:space="preserve">. </w:t>
      </w:r>
      <w:r w:rsidR="00D14CA6" w:rsidRPr="681CB997">
        <w:rPr>
          <w:rFonts w:ascii="Times New Roman" w:eastAsia="Times New Roman" w:hAnsi="Times New Roman" w:cs="Times New Roman"/>
          <w:sz w:val="24"/>
          <w:szCs w:val="24"/>
        </w:rPr>
        <w:t>CloudWatch</w:t>
      </w:r>
      <w:r w:rsidRPr="681CB997">
        <w:rPr>
          <w:rFonts w:ascii="Times New Roman" w:eastAsia="Times New Roman" w:hAnsi="Times New Roman" w:cs="Times New Roman"/>
          <w:sz w:val="24"/>
          <w:szCs w:val="24"/>
        </w:rPr>
        <w:t xml:space="preserve"> service can be configured to monitor AWS services and expand processing power of the systems used depending on load or time</w:t>
      </w:r>
      <w:r w:rsidR="002E459A" w:rsidRPr="681CB997">
        <w:rPr>
          <w:rFonts w:ascii="Times New Roman" w:eastAsia="Times New Roman" w:hAnsi="Times New Roman" w:cs="Times New Roman"/>
          <w:sz w:val="24"/>
          <w:szCs w:val="24"/>
        </w:rPr>
        <w:t xml:space="preserve"> </w:t>
      </w:r>
      <w:r w:rsidR="74042493" w:rsidRPr="681CB997">
        <w:rPr>
          <w:rFonts w:ascii="Times New Roman" w:eastAsia="Times New Roman" w:hAnsi="Times New Roman" w:cs="Times New Roman"/>
          <w:sz w:val="24"/>
          <w:szCs w:val="24"/>
        </w:rPr>
        <w:t>(</w:t>
      </w:r>
      <w:r w:rsidR="74042493" w:rsidRPr="681CB997">
        <w:rPr>
          <w:rFonts w:ascii="Times New Roman" w:eastAsia="Times New Roman" w:hAnsi="Times New Roman" w:cs="Times New Roman"/>
          <w:i/>
          <w:iCs/>
          <w:sz w:val="24"/>
          <w:szCs w:val="24"/>
        </w:rPr>
        <w:t>Amazon CloudWatch - Application</w:t>
      </w:r>
      <w:r w:rsidRPr="681CB997">
        <w:rPr>
          <w:rFonts w:ascii="Times New Roman" w:eastAsia="Times New Roman" w:hAnsi="Times New Roman" w:cs="Times New Roman"/>
          <w:i/>
          <w:iCs/>
          <w:sz w:val="24"/>
          <w:szCs w:val="24"/>
        </w:rPr>
        <w:t xml:space="preserve"> and </w:t>
      </w:r>
      <w:r w:rsidR="74042493" w:rsidRPr="681CB997">
        <w:rPr>
          <w:rFonts w:ascii="Times New Roman" w:eastAsia="Times New Roman" w:hAnsi="Times New Roman" w:cs="Times New Roman"/>
          <w:i/>
          <w:iCs/>
          <w:sz w:val="24"/>
          <w:szCs w:val="24"/>
        </w:rPr>
        <w:t>Infrastructure Monitoring</w:t>
      </w:r>
      <w:r w:rsidR="74042493" w:rsidRPr="681CB997">
        <w:rPr>
          <w:rFonts w:ascii="Times New Roman" w:eastAsia="Times New Roman" w:hAnsi="Times New Roman" w:cs="Times New Roman"/>
          <w:sz w:val="24"/>
          <w:szCs w:val="24"/>
        </w:rPr>
        <w:t>, 2022)</w:t>
      </w:r>
      <w:r w:rsidR="002E459A" w:rsidRPr="681CB997">
        <w:rPr>
          <w:rFonts w:ascii="Times New Roman" w:eastAsia="Times New Roman" w:hAnsi="Times New Roman" w:cs="Times New Roman"/>
          <w:sz w:val="24"/>
          <w:szCs w:val="24"/>
        </w:rPr>
        <w:t>.  EC2 instances allow for machines to be automatically created and deployed</w:t>
      </w:r>
      <w:ins w:id="15" w:author="Lazar,Emanuel" w:date="2022-07-26T19:33:00Z">
        <w:r w:rsidR="002E459A" w:rsidRPr="681CB997">
          <w:rPr>
            <w:rFonts w:ascii="Times New Roman" w:eastAsia="Times New Roman" w:hAnsi="Times New Roman" w:cs="Times New Roman"/>
            <w:sz w:val="24"/>
            <w:szCs w:val="24"/>
          </w:rPr>
          <w:t>.</w:t>
        </w:r>
      </w:ins>
      <w:r w:rsidR="002E459A" w:rsidRPr="681CB997">
        <w:rPr>
          <w:rFonts w:ascii="Times New Roman" w:eastAsia="Times New Roman" w:hAnsi="Times New Roman" w:cs="Times New Roman"/>
          <w:sz w:val="24"/>
          <w:szCs w:val="24"/>
        </w:rPr>
        <w:t xml:space="preserve"> </w:t>
      </w:r>
      <w:r w:rsidRPr="681CB997">
        <w:rPr>
          <w:rFonts w:ascii="Times New Roman" w:eastAsia="Times New Roman" w:hAnsi="Times New Roman" w:cs="Times New Roman"/>
          <w:sz w:val="24"/>
          <w:szCs w:val="24"/>
        </w:rPr>
        <w:t xml:space="preserve">When it is not required, the machines can be turned off, saving operational cost. We will </w:t>
      </w:r>
      <w:r w:rsidR="002E459A" w:rsidRPr="681CB997">
        <w:rPr>
          <w:rFonts w:ascii="Times New Roman" w:eastAsia="Times New Roman" w:hAnsi="Times New Roman" w:cs="Times New Roman"/>
          <w:sz w:val="24"/>
          <w:szCs w:val="24"/>
        </w:rPr>
        <w:t>subscribe to a pay as you go model</w:t>
      </w:r>
      <w:ins w:id="16" w:author="Lazar,Emanuel" w:date="2022-07-26T19:48:00Z">
        <w:r w:rsidR="002E459A" w:rsidRPr="681CB997">
          <w:rPr>
            <w:rFonts w:ascii="Times New Roman" w:eastAsia="Times New Roman" w:hAnsi="Times New Roman" w:cs="Times New Roman"/>
            <w:sz w:val="24"/>
            <w:szCs w:val="24"/>
          </w:rPr>
          <w:t>,</w:t>
        </w:r>
      </w:ins>
      <w:r w:rsidRPr="681CB997">
        <w:rPr>
          <w:rFonts w:ascii="Times New Roman" w:eastAsia="Times New Roman" w:hAnsi="Times New Roman" w:cs="Times New Roman"/>
          <w:sz w:val="24"/>
          <w:szCs w:val="24"/>
        </w:rPr>
        <w:t xml:space="preserve"> only </w:t>
      </w:r>
      <w:r w:rsidR="002E459A" w:rsidRPr="681CB997">
        <w:rPr>
          <w:rFonts w:ascii="Times New Roman" w:eastAsia="Times New Roman" w:hAnsi="Times New Roman" w:cs="Times New Roman"/>
          <w:sz w:val="24"/>
          <w:szCs w:val="24"/>
        </w:rPr>
        <w:t xml:space="preserve">use </w:t>
      </w:r>
      <w:r w:rsidRPr="681CB997">
        <w:rPr>
          <w:rFonts w:ascii="Times New Roman" w:eastAsia="Times New Roman" w:hAnsi="Times New Roman" w:cs="Times New Roman"/>
          <w:sz w:val="24"/>
          <w:szCs w:val="24"/>
        </w:rPr>
        <w:t>services we need and enable autoscaling during periods of high activity</w:t>
      </w:r>
      <w:r w:rsidR="002E459A" w:rsidRPr="681CB997">
        <w:rPr>
          <w:rFonts w:ascii="Times New Roman" w:eastAsia="Times New Roman" w:hAnsi="Times New Roman" w:cs="Times New Roman"/>
          <w:sz w:val="24"/>
          <w:szCs w:val="24"/>
        </w:rPr>
        <w:t xml:space="preserve"> in the site.</w:t>
      </w:r>
      <w:r w:rsidRPr="681CB997">
        <w:rPr>
          <w:rFonts w:ascii="Times New Roman" w:eastAsia="Times New Roman" w:hAnsi="Times New Roman" w:cs="Times New Roman"/>
          <w:sz w:val="24"/>
          <w:szCs w:val="24"/>
        </w:rPr>
        <w:t xml:space="preserve"> Our costs will go down by roughly 60 percent (</w:t>
      </w:r>
      <w:r w:rsidRPr="681CB997">
        <w:rPr>
          <w:rFonts w:ascii="Times New Roman" w:eastAsia="Times New Roman" w:hAnsi="Times New Roman" w:cs="Times New Roman"/>
          <w:i/>
          <w:iCs/>
          <w:sz w:val="24"/>
          <w:szCs w:val="24"/>
        </w:rPr>
        <w:t>Cloud Products</w:t>
      </w:r>
      <w:r w:rsidRPr="681CB997">
        <w:rPr>
          <w:rFonts w:ascii="Times New Roman" w:eastAsia="Times New Roman" w:hAnsi="Times New Roman" w:cs="Times New Roman"/>
          <w:sz w:val="24"/>
          <w:szCs w:val="24"/>
        </w:rPr>
        <w:t xml:space="preserve">, 2022). The AWS pricing calculator helped find the services that we need. </w:t>
      </w:r>
      <w:r w:rsidR="002E459A" w:rsidRPr="681CB997">
        <w:rPr>
          <w:rFonts w:ascii="Times New Roman" w:eastAsia="Times New Roman" w:hAnsi="Times New Roman" w:cs="Times New Roman"/>
          <w:sz w:val="24"/>
          <w:szCs w:val="24"/>
        </w:rPr>
        <w:t>In</w:t>
      </w:r>
      <w:r w:rsidRPr="681CB997">
        <w:rPr>
          <w:rFonts w:ascii="Times New Roman" w:eastAsia="Times New Roman" w:hAnsi="Times New Roman" w:cs="Times New Roman"/>
          <w:sz w:val="24"/>
          <w:szCs w:val="24"/>
        </w:rPr>
        <w:t xml:space="preserve"> the long run our company will have reduced costs and will be able to handle the increased customers (Al-Sharafi et al., 2017).  Furthermore, we will need tier one support from AWS to help us implement and help keep our e-commerce site operational.</w:t>
      </w:r>
      <w:r>
        <w:br/>
      </w:r>
      <w:r w:rsidR="006933D3" w:rsidRPr="681CB997">
        <w:rPr>
          <w:rFonts w:ascii="Times New Roman" w:eastAsia="Times New Roman" w:hAnsi="Times New Roman" w:cs="Times New Roman"/>
          <w:sz w:val="24"/>
          <w:szCs w:val="24"/>
        </w:rPr>
        <w:t xml:space="preserve">      </w:t>
      </w:r>
      <w:r>
        <w:tab/>
      </w:r>
      <w:r w:rsidRPr="681CB997">
        <w:rPr>
          <w:rFonts w:ascii="Times New Roman" w:eastAsia="Times New Roman" w:hAnsi="Times New Roman" w:cs="Times New Roman"/>
          <w:sz w:val="24"/>
          <w:szCs w:val="24"/>
        </w:rPr>
        <w:t xml:space="preserve">In addition to switching the eCommerce site, we will also have our testing, development and quality assurance teams also using the cloud. The teams will be assigned instances where they will carry out their work. This will help us cut costs by having our teams only use instances they spun up. In addition, we will be able to scale up depending on how busy our software demand is. </w:t>
      </w:r>
    </w:p>
    <w:p w14:paraId="00000013" w14:textId="77777777" w:rsidR="00DA5280" w:rsidRDefault="11B4AC10" w:rsidP="5247B5E6">
      <w:pPr>
        <w:shd w:val="clear" w:color="auto" w:fill="FFFFFF" w:themeFill="background1"/>
        <w:spacing w:line="480" w:lineRule="auto"/>
        <w:rPr>
          <w:rFonts w:ascii="Times New Roman" w:eastAsia="Times New Roman" w:hAnsi="Times New Roman" w:cs="Times New Roman"/>
          <w:b/>
          <w:sz w:val="24"/>
          <w:szCs w:val="24"/>
        </w:rPr>
      </w:pPr>
      <w:r w:rsidRPr="6164C38E">
        <w:rPr>
          <w:rFonts w:ascii="Times New Roman" w:eastAsia="Times New Roman" w:hAnsi="Times New Roman" w:cs="Times New Roman"/>
          <w:b/>
          <w:bCs/>
          <w:sz w:val="24"/>
          <w:szCs w:val="24"/>
        </w:rPr>
        <w:t>Replication of Data to Increase Resiliency and Disaster Recovery Scenarios</w:t>
      </w:r>
    </w:p>
    <w:p w14:paraId="331EB028" w14:textId="007EB1BC" w:rsidR="00AD4ADF" w:rsidRPr="00200AEF" w:rsidRDefault="00AD4ADF" w:rsidP="007D4784">
      <w:pPr>
        <w:spacing w:line="480" w:lineRule="auto"/>
        <w:ind w:firstLine="720"/>
        <w:rPr>
          <w:rFonts w:ascii="Times" w:hAnsi="Times"/>
          <w:sz w:val="24"/>
          <w:szCs w:val="24"/>
        </w:rPr>
      </w:pPr>
      <w:r w:rsidRPr="00200AEF">
        <w:rPr>
          <w:rFonts w:ascii="Times" w:hAnsi="Times"/>
          <w:sz w:val="24"/>
          <w:szCs w:val="24"/>
        </w:rPr>
        <w:t xml:space="preserve">Migration to AWS will enable out company to manage data and objects with an unlimited storage capacity using Amazon S3. Here the individual objects could have a size of maximum 5TB (Amazon S3, n.d.). This would help in overcoming failures by providing a robust mechanism for recovery and enhance data accessibility (Samuel, 2021). AWS will help in smooth operation of business and replication will aid scaling and extending data needs without hampering the performance, with a 69% reduction in unplanned downtime and a 29% reduction in planned downtime </w:t>
      </w:r>
      <w:r w:rsidRPr="00200AEF">
        <w:rPr>
          <w:rStyle w:val="normaltextrun"/>
          <w:rFonts w:ascii="Times" w:hAnsi="Times"/>
          <w:color w:val="000000"/>
          <w:sz w:val="24"/>
          <w:szCs w:val="24"/>
          <w:bdr w:val="none" w:sz="0" w:space="0" w:color="auto" w:frame="1"/>
        </w:rPr>
        <w:t xml:space="preserve">(Elman, 2020). </w:t>
      </w:r>
      <w:r w:rsidRPr="00200AEF">
        <w:rPr>
          <w:rFonts w:ascii="Times" w:hAnsi="Times"/>
          <w:sz w:val="24"/>
          <w:szCs w:val="24"/>
        </w:rPr>
        <w:t>It will also help the database and backup administrators to reduce the recovery point objective (RPO) to 5 minutes or under (Griffin, 2021).</w:t>
      </w:r>
    </w:p>
    <w:p w14:paraId="54CCFB8F" w14:textId="5F5A17A9" w:rsidR="00AD4ADF" w:rsidRPr="00200AEF" w:rsidRDefault="00AD4ADF" w:rsidP="007D4784">
      <w:pPr>
        <w:spacing w:line="480" w:lineRule="auto"/>
        <w:ind w:firstLine="720"/>
        <w:rPr>
          <w:rFonts w:ascii="Times" w:hAnsi="Times"/>
          <w:sz w:val="24"/>
          <w:szCs w:val="24"/>
        </w:rPr>
      </w:pPr>
      <w:r w:rsidRPr="331725F6">
        <w:rPr>
          <w:rFonts w:ascii="Times" w:hAnsi="Times"/>
          <w:sz w:val="24"/>
          <w:szCs w:val="24"/>
        </w:rPr>
        <w:t>AWS Migration services are effective because it is secure, cost effective and will help in retaining our metadata. These services will facilitate data replication with negligible performance impact and would make the testing process easy along with shortening the cutover windows. Using the blue/green deployment technique under AWS will assist us in applying the principles of agility and scalability with rollback capabilities. For that it is necessary that both blue and green identical environments, running on different versions of the application, should be up-to-date. Blue being the current application and green, the new production environment (aws, 2021).</w:t>
      </w:r>
    </w:p>
    <w:p w14:paraId="3C99D2DB" w14:textId="788386C6" w:rsidR="00AD4ADF" w:rsidRPr="00200AEF" w:rsidRDefault="00AD4ADF" w:rsidP="007D4784">
      <w:pPr>
        <w:spacing w:line="480" w:lineRule="auto"/>
        <w:ind w:firstLine="720"/>
        <w:rPr>
          <w:rStyle w:val="eop"/>
          <w:rFonts w:ascii="Times" w:hAnsi="Times"/>
          <w:color w:val="000000"/>
          <w:sz w:val="24"/>
          <w:szCs w:val="24"/>
        </w:rPr>
      </w:pPr>
      <w:r w:rsidRPr="00200AEF">
        <w:rPr>
          <w:rFonts w:ascii="Times" w:hAnsi="Times"/>
          <w:sz w:val="24"/>
          <w:szCs w:val="24"/>
        </w:rPr>
        <w:t xml:space="preserve">Setting up AWS Elastic Disaster Recovery (DR) on our source servers would help in curtailing downtime and data loss with dependable recovery of data by initiating a secure data replication. This will be done by staging an area subnet on the company’s AWS account for the region which is selected. If there is a need for recovering certain data, a recovery instance on </w:t>
      </w:r>
      <w:r w:rsidRPr="00200AEF">
        <w:rPr>
          <w:rStyle w:val="normaltextrun"/>
          <w:rFonts w:ascii="Times" w:hAnsi="Times"/>
          <w:color w:val="000000" w:themeColor="text1"/>
          <w:sz w:val="24"/>
          <w:szCs w:val="24"/>
        </w:rPr>
        <w:t>AWS can be launched which would use the server state which is most up-to-date. After the data is recovered it can be initiated back to the primary site (AWS, 2022). </w:t>
      </w:r>
      <w:r w:rsidRPr="00200AEF">
        <w:rPr>
          <w:rStyle w:val="eop"/>
          <w:rFonts w:ascii="Times" w:hAnsi="Times"/>
          <w:color w:val="000000" w:themeColor="text1"/>
          <w:sz w:val="24"/>
          <w:szCs w:val="24"/>
        </w:rPr>
        <w:t> </w:t>
      </w:r>
    </w:p>
    <w:p w14:paraId="15D3B0FF" w14:textId="56E9BA22" w:rsidR="00AD4ADF" w:rsidRPr="00200AEF" w:rsidRDefault="00AD4ADF" w:rsidP="00913756">
      <w:pPr>
        <w:spacing w:line="480" w:lineRule="auto"/>
        <w:ind w:firstLine="720"/>
        <w:rPr>
          <w:rStyle w:val="normaltextrun"/>
          <w:rFonts w:ascii="Times" w:hAnsi="Times"/>
          <w:color w:val="000000"/>
          <w:sz w:val="24"/>
          <w:szCs w:val="24"/>
          <w:shd w:val="clear" w:color="auto" w:fill="FFFFFF"/>
        </w:rPr>
      </w:pPr>
      <w:r w:rsidRPr="00200AEF">
        <w:rPr>
          <w:rFonts w:ascii="Times" w:hAnsi="Times"/>
          <w:sz w:val="24"/>
          <w:szCs w:val="24"/>
        </w:rPr>
        <w:t xml:space="preserve">To retain the EU customers, we will have to change the scenario by ensuring high data </w:t>
      </w:r>
      <w:r w:rsidRPr="00200AEF">
        <w:rPr>
          <w:rStyle w:val="normaltextrun"/>
          <w:rFonts w:ascii="Times" w:hAnsi="Times"/>
          <w:color w:val="000000"/>
          <w:sz w:val="24"/>
          <w:szCs w:val="24"/>
          <w:shd w:val="clear" w:color="auto" w:fill="FFFFFF"/>
        </w:rPr>
        <w:t xml:space="preserve">availability, redundancy, and resilience in accordance with regulatory requirements. The AWS global infrastructure helps with this because it is built around different regions and availability zones which are isolated, physically separated and connected by networks with low latency. Here we will use the services provided by blue/green deployment such as Amazon Route 53 and Elastic load balancing. Amazon Route 53 server, a Domain Name </w:t>
      </w:r>
      <w:r w:rsidR="00990194" w:rsidRPr="00200AEF">
        <w:rPr>
          <w:rStyle w:val="normaltextrun"/>
          <w:rFonts w:ascii="Times" w:hAnsi="Times"/>
          <w:color w:val="000000"/>
          <w:sz w:val="24"/>
          <w:szCs w:val="24"/>
          <w:shd w:val="clear" w:color="auto" w:fill="FFFFFF"/>
        </w:rPr>
        <w:t>System (</w:t>
      </w:r>
      <w:r w:rsidRPr="00200AEF">
        <w:rPr>
          <w:rStyle w:val="normaltextrun"/>
          <w:rFonts w:ascii="Times" w:hAnsi="Times"/>
          <w:color w:val="000000"/>
          <w:sz w:val="24"/>
          <w:szCs w:val="24"/>
          <w:shd w:val="clear" w:color="auto" w:fill="FFFFFF"/>
        </w:rPr>
        <w:t>DNS) global web service, would route end users to our ecommerce website and database, running on AWS (IntelliPaat, 2022). It includes control planes which would enable us to perform management operations (creating, updating, and deleting) and configure health checks for resources under Route 53 with Amazon EC2 and Elastic Load Balancers.</w:t>
      </w:r>
    </w:p>
    <w:p w14:paraId="7B3E1070" w14:textId="2810FE46" w:rsidR="00DF5AFB" w:rsidRPr="00200AEF" w:rsidRDefault="00AD4ADF" w:rsidP="007D4784">
      <w:pPr>
        <w:spacing w:line="480" w:lineRule="auto"/>
        <w:ind w:firstLine="720"/>
        <w:rPr>
          <w:rFonts w:ascii="Times" w:hAnsi="Times"/>
          <w:color w:val="000000"/>
          <w:sz w:val="24"/>
          <w:szCs w:val="24"/>
          <w:shd w:val="clear" w:color="auto" w:fill="FFFFFF"/>
        </w:rPr>
      </w:pPr>
      <w:r w:rsidRPr="00200AEF">
        <w:rPr>
          <w:rStyle w:val="normaltextrun"/>
          <w:rFonts w:ascii="Times" w:hAnsi="Times"/>
          <w:color w:val="000000"/>
          <w:sz w:val="24"/>
          <w:szCs w:val="24"/>
          <w:shd w:val="clear" w:color="auto" w:fill="FFFFFF"/>
        </w:rPr>
        <w:t>The AWS DMS replication instance is used to perform data migration with a multi-available zone (-AZ) deployment, if chosen. AWS DNS will automatically provision and maintain a standby replica in a different availability zone for the replication instance which would assist in eliminating I/O freezes and maintain data redundancy. Recovery time can be further improved between two AWS region by using a Warm Standby, where AWS will deploy the workloads to both regions which will be statically stable within their territories and the data will be kept consistent with passive site scaled down (</w:t>
      </w:r>
      <w:r w:rsidRPr="00200AEF">
        <w:rPr>
          <w:rFonts w:ascii="Times" w:hAnsi="Times"/>
          <w:sz w:val="24"/>
          <w:szCs w:val="24"/>
        </w:rPr>
        <w:t>AWS Reliability Pillar</w:t>
      </w:r>
      <w:r w:rsidRPr="00200AEF">
        <w:rPr>
          <w:rStyle w:val="normaltextrun"/>
          <w:rFonts w:ascii="Times" w:hAnsi="Times"/>
          <w:color w:val="000000"/>
          <w:sz w:val="24"/>
          <w:szCs w:val="24"/>
          <w:shd w:val="clear" w:color="auto" w:fill="FFFFFF"/>
        </w:rPr>
        <w:t>, 2022). Usually there is no downtime and even RTO and RPO requirements are met but in case of a multi-site disaster recovery scenario AWS will run a complete functional environment in another AWS region (AWS</w:t>
      </w:r>
      <w:r w:rsidR="00990194">
        <w:rPr>
          <w:rStyle w:val="normaltextrun"/>
          <w:rFonts w:ascii="Times" w:hAnsi="Times"/>
          <w:color w:val="000000"/>
          <w:sz w:val="24"/>
          <w:szCs w:val="24"/>
          <w:shd w:val="clear" w:color="auto" w:fill="FFFFFF"/>
        </w:rPr>
        <w:t xml:space="preserve"> </w:t>
      </w:r>
      <w:r w:rsidRPr="00200AEF">
        <w:rPr>
          <w:rStyle w:val="normaltextrun"/>
          <w:rFonts w:ascii="Times" w:hAnsi="Times"/>
          <w:color w:val="000000"/>
          <w:sz w:val="24"/>
          <w:szCs w:val="24"/>
          <w:shd w:val="clear" w:color="auto" w:fill="FFFFFF"/>
        </w:rPr>
        <w:t>Cloud, 2022). This will require more preparation and expenditure than warm standby, but it comes with a recovery speed which is unmatched. When the user base is more geographically dispersed there is a need to minimize latency spikes for different regions which can be achieved by Amazon Route 53 (Chapman, 2021). Amazon’s DNS service is used for both switching workloads and distributing partial loads between two active environments which can be used for production in a multi-site configuration. In cases of disaster Route 53 will direct the traffic to a healthy environment (AWS</w:t>
      </w:r>
      <w:r w:rsidR="00990194">
        <w:rPr>
          <w:rStyle w:val="normaltextrun"/>
          <w:rFonts w:ascii="Times" w:hAnsi="Times"/>
          <w:color w:val="000000"/>
          <w:sz w:val="24"/>
          <w:szCs w:val="24"/>
          <w:shd w:val="clear" w:color="auto" w:fill="FFFFFF"/>
        </w:rPr>
        <w:t xml:space="preserve"> </w:t>
      </w:r>
      <w:r w:rsidRPr="00200AEF">
        <w:rPr>
          <w:rStyle w:val="normaltextrun"/>
          <w:rFonts w:ascii="Times" w:hAnsi="Times"/>
          <w:color w:val="000000"/>
          <w:sz w:val="24"/>
          <w:szCs w:val="24"/>
          <w:shd w:val="clear" w:color="auto" w:fill="FFFFFF"/>
        </w:rPr>
        <w:t xml:space="preserve">Cloud, 2022). </w:t>
      </w:r>
    </w:p>
    <w:p w14:paraId="173384D3" w14:textId="60695371" w:rsidR="00DA5280" w:rsidRDefault="00740088" w:rsidP="74042493">
      <w:pPr>
        <w:shd w:val="clear" w:color="auto" w:fill="FFFFFF" w:themeFill="background1"/>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 xml:space="preserve">Cloud Migration Facilitates </w:t>
      </w:r>
      <w:r w:rsidR="002E459A" w:rsidRPr="236C5A03">
        <w:rPr>
          <w:rFonts w:ascii="Times New Roman" w:eastAsia="Times New Roman" w:hAnsi="Times New Roman" w:cs="Times New Roman"/>
          <w:b/>
          <w:bCs/>
          <w:color w:val="222222"/>
          <w:sz w:val="24"/>
          <w:szCs w:val="24"/>
        </w:rPr>
        <w:t>GDPR</w:t>
      </w:r>
      <w:r>
        <w:rPr>
          <w:rFonts w:ascii="Times New Roman" w:eastAsia="Times New Roman" w:hAnsi="Times New Roman" w:cs="Times New Roman"/>
          <w:b/>
          <w:color w:val="222222"/>
          <w:sz w:val="24"/>
          <w:szCs w:val="24"/>
        </w:rPr>
        <w:t xml:space="preserve"> Compliance</w:t>
      </w:r>
      <w:r>
        <w:br/>
      </w:r>
      <w:r>
        <w:tab/>
      </w:r>
      <w:r>
        <w:rPr>
          <w:rFonts w:ascii="Times New Roman" w:eastAsia="Times New Roman" w:hAnsi="Times New Roman" w:cs="Times New Roman"/>
          <w:color w:val="222222"/>
          <w:sz w:val="24"/>
          <w:szCs w:val="24"/>
        </w:rPr>
        <w:t xml:space="preserve">As a data controller, </w:t>
      </w:r>
      <w:commentRangeStart w:id="17"/>
      <w:r>
        <w:rPr>
          <w:rFonts w:ascii="Times New Roman" w:eastAsia="Times New Roman" w:hAnsi="Times New Roman" w:cs="Times New Roman"/>
          <w:color w:val="222222"/>
          <w:sz w:val="24"/>
          <w:szCs w:val="24"/>
        </w:rPr>
        <w:t xml:space="preserve">this company </w:t>
      </w:r>
      <w:commentRangeEnd w:id="17"/>
      <w:r w:rsidR="002E459A">
        <w:rPr>
          <w:rStyle w:val="CommentReference"/>
        </w:rPr>
        <w:commentReference w:id="17"/>
      </w:r>
      <w:r>
        <w:rPr>
          <w:rFonts w:ascii="Times New Roman" w:eastAsia="Times New Roman" w:hAnsi="Times New Roman" w:cs="Times New Roman"/>
          <w:color w:val="222222"/>
          <w:sz w:val="24"/>
          <w:szCs w:val="24"/>
        </w:rPr>
        <w:t xml:space="preserve">is in scope for </w:t>
      </w:r>
      <w:r w:rsidR="00F352BB" w:rsidRPr="236C5A03">
        <w:rPr>
          <w:rFonts w:ascii="Times New Roman" w:eastAsia="Times New Roman" w:hAnsi="Times New Roman" w:cs="Times New Roman"/>
          <w:color w:val="222222"/>
          <w:sz w:val="24"/>
          <w:szCs w:val="24"/>
        </w:rPr>
        <w:t>General Data Protection Regulation</w:t>
      </w:r>
      <w:r w:rsidR="00F352BB" w:rsidRPr="236C5A03">
        <w:rPr>
          <w:rFonts w:ascii="Times New Roman" w:eastAsia="Times New Roman" w:hAnsi="Times New Roman" w:cs="Times New Roman"/>
          <w:b/>
          <w:bCs/>
          <w:color w:val="222222"/>
          <w:sz w:val="24"/>
          <w:szCs w:val="24"/>
        </w:rPr>
        <w:t xml:space="preserve"> (</w:t>
      </w:r>
      <w:r w:rsidR="002E459A" w:rsidRPr="236C5A03">
        <w:rPr>
          <w:rFonts w:ascii="Times New Roman" w:eastAsia="Times New Roman" w:hAnsi="Times New Roman" w:cs="Times New Roman"/>
          <w:color w:val="222222"/>
          <w:sz w:val="24"/>
          <w:szCs w:val="24"/>
        </w:rPr>
        <w:t>GDPR</w:t>
      </w:r>
      <w:ins w:id="18" w:author="Chad Peiper" w:date="2022-07-26T12:23:00Z">
        <w:r w:rsidR="00F352BB" w:rsidRPr="236C5A03">
          <w:rPr>
            <w:rFonts w:ascii="Times New Roman" w:eastAsia="Times New Roman" w:hAnsi="Times New Roman" w:cs="Times New Roman"/>
            <w:color w:val="222222"/>
            <w:sz w:val="24"/>
            <w:szCs w:val="24"/>
          </w:rPr>
          <w:t>)</w:t>
        </w:r>
      </w:ins>
      <w:r>
        <w:rPr>
          <w:rFonts w:ascii="Times New Roman" w:eastAsia="Times New Roman" w:hAnsi="Times New Roman" w:cs="Times New Roman"/>
          <w:color w:val="222222"/>
          <w:sz w:val="24"/>
          <w:szCs w:val="24"/>
        </w:rPr>
        <w:t xml:space="preserve"> because it determines the purpose and means by which it processes the personally identifiable information (PII) of European citizens.  GDPR defines ways in which a business must </w:t>
      </w:r>
      <w:commentRangeStart w:id="19"/>
      <w:r>
        <w:rPr>
          <w:rFonts w:ascii="Times New Roman" w:eastAsia="Times New Roman" w:hAnsi="Times New Roman" w:cs="Times New Roman"/>
          <w:color w:val="222222"/>
          <w:sz w:val="24"/>
          <w:szCs w:val="24"/>
        </w:rPr>
        <w:t xml:space="preserve">handle </w:t>
      </w:r>
      <w:commentRangeEnd w:id="19"/>
      <w:r w:rsidR="002E459A">
        <w:rPr>
          <w:rStyle w:val="CommentReference"/>
        </w:rPr>
        <w:commentReference w:id="19"/>
      </w:r>
      <w:r>
        <w:rPr>
          <w:rFonts w:ascii="Times New Roman" w:eastAsia="Times New Roman" w:hAnsi="Times New Roman" w:cs="Times New Roman"/>
          <w:color w:val="222222"/>
          <w:sz w:val="24"/>
          <w:szCs w:val="24"/>
        </w:rPr>
        <w:t xml:space="preserve">customers’ </w:t>
      </w:r>
      <w:r w:rsidR="00181B84" w:rsidRPr="236C5A03">
        <w:rPr>
          <w:rFonts w:ascii="Times New Roman" w:eastAsia="Times New Roman" w:hAnsi="Times New Roman" w:cs="Times New Roman"/>
          <w:color w:val="222222"/>
          <w:sz w:val="24"/>
          <w:szCs w:val="24"/>
        </w:rPr>
        <w:t>PII</w:t>
      </w:r>
      <w:r>
        <w:rPr>
          <w:rFonts w:ascii="Times New Roman" w:eastAsia="Times New Roman" w:hAnsi="Times New Roman" w:cs="Times New Roman"/>
          <w:color w:val="222222"/>
          <w:sz w:val="24"/>
          <w:szCs w:val="24"/>
        </w:rPr>
        <w:t xml:space="preserve"> and enforces instances of non-compliance through the issuance of fines in the amount of twenty million euros or four percent of worldwide revenue (GDPR.eu, 2018).   Many companies, citing the costs and risks of operating under GDPR regulations, instead </w:t>
      </w:r>
      <w:r w:rsidR="002E459A" w:rsidRPr="236C5A03">
        <w:rPr>
          <w:rFonts w:ascii="Times New Roman" w:eastAsia="Times New Roman" w:hAnsi="Times New Roman" w:cs="Times New Roman"/>
          <w:color w:val="222222"/>
          <w:sz w:val="24"/>
          <w:szCs w:val="24"/>
        </w:rPr>
        <w:t>cho</w:t>
      </w:r>
      <w:r w:rsidR="00A64ECF" w:rsidRPr="236C5A03">
        <w:rPr>
          <w:rFonts w:ascii="Times New Roman" w:eastAsia="Times New Roman" w:hAnsi="Times New Roman" w:cs="Times New Roman"/>
          <w:color w:val="222222"/>
          <w:sz w:val="24"/>
          <w:szCs w:val="24"/>
        </w:rPr>
        <w:t>o</w:t>
      </w:r>
      <w:r w:rsidR="002E459A" w:rsidRPr="236C5A03">
        <w:rPr>
          <w:rFonts w:ascii="Times New Roman" w:eastAsia="Times New Roman" w:hAnsi="Times New Roman" w:cs="Times New Roman"/>
          <w:color w:val="222222"/>
          <w:sz w:val="24"/>
          <w:szCs w:val="24"/>
        </w:rPr>
        <w:t xml:space="preserve">se to drop EU customers (Kuchler, 2018).  </w:t>
      </w:r>
      <w:r w:rsidR="002E459A">
        <w:br/>
      </w:r>
      <w:r w:rsidR="002E459A">
        <w:tab/>
      </w:r>
      <w:r w:rsidR="002E459A" w:rsidRPr="236C5A03">
        <w:rPr>
          <w:rFonts w:ascii="Times New Roman" w:eastAsia="Times New Roman" w:hAnsi="Times New Roman" w:cs="Times New Roman"/>
          <w:color w:val="222222"/>
          <w:sz w:val="24"/>
          <w:szCs w:val="24"/>
        </w:rPr>
        <w:t>For an IS, There are operational and technical requirements that make compliance burdensome.  Operationally, companies must assure that customer data location and transfer requirements are met and that customer data subject access requests (DSAR) are responded to in a timely manner.  Companies must also notify customers of data breaches within seventy-two hours.  On the technical side, the IS must meet the security requirements outlined in the GDPR</w:t>
      </w:r>
      <w:r w:rsidR="74042493" w:rsidRPr="236C5A03">
        <w:rPr>
          <w:rFonts w:ascii="Times New Roman" w:eastAsia="Times New Roman" w:hAnsi="Times New Roman" w:cs="Times New Roman"/>
          <w:sz w:val="24"/>
          <w:szCs w:val="24"/>
        </w:rPr>
        <w:t xml:space="preserve"> (Fazlioglu, 2021). </w:t>
      </w:r>
      <w:r w:rsidRPr="236C5A03">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 xml:space="preserve"> This means companies need to perform privacy-focused hiring, implement new security and technology to focus on privacy, and possibly retain outside counsel to determine the legality of operations.  All combined, most companies have stated they expect to spend three million dollars to achieve and maintain compliance (Trevor Hughes &amp; Saverice-Rohan, 2018).  The cloud migration of the </w:t>
      </w:r>
      <w:commentRangeStart w:id="20"/>
      <w:r>
        <w:rPr>
          <w:rFonts w:ascii="Times New Roman" w:eastAsia="Times New Roman" w:hAnsi="Times New Roman" w:cs="Times New Roman"/>
          <w:color w:val="222222"/>
          <w:sz w:val="24"/>
          <w:szCs w:val="24"/>
        </w:rPr>
        <w:t xml:space="preserve">ecommerce platform assists in addressing various GDPR compliance issues, thereby allowing the company to expand its operation to once again service customers in Europe. </w:t>
      </w:r>
      <w:commentRangeEnd w:id="20"/>
      <w:r w:rsidR="002E459A">
        <w:rPr>
          <w:rStyle w:val="CommentReference"/>
        </w:rPr>
        <w:commentReference w:id="20"/>
      </w:r>
      <w:r w:rsidR="002E459A">
        <w:br/>
      </w:r>
      <w:r w:rsidR="74042493" w:rsidRPr="236C5A03">
        <w:rPr>
          <w:rFonts w:ascii="Times New Roman" w:eastAsia="Times New Roman" w:hAnsi="Times New Roman" w:cs="Times New Roman"/>
          <w:b/>
          <w:bCs/>
          <w:color w:val="222222"/>
          <w:sz w:val="24"/>
          <w:szCs w:val="24"/>
        </w:rPr>
        <w:t>Cloud Migration Assists with GDPR Data Governance Problems</w:t>
      </w:r>
      <w:r w:rsidR="002E459A">
        <w:br/>
      </w:r>
      <w:r w:rsidR="002E459A">
        <w:tab/>
      </w:r>
      <w:r w:rsidR="002E459A" w:rsidRPr="236C5A03">
        <w:rPr>
          <w:rFonts w:ascii="Times New Roman" w:eastAsia="Times New Roman" w:hAnsi="Times New Roman" w:cs="Times New Roman"/>
          <w:color w:val="222222"/>
          <w:sz w:val="24"/>
          <w:szCs w:val="24"/>
        </w:rPr>
        <w:t>Cloud</w:t>
      </w:r>
      <w:r>
        <w:rPr>
          <w:rFonts w:ascii="Times New Roman" w:eastAsia="Times New Roman" w:hAnsi="Times New Roman" w:cs="Times New Roman"/>
          <w:color w:val="222222"/>
          <w:sz w:val="24"/>
          <w:szCs w:val="24"/>
        </w:rPr>
        <w:t xml:space="preserve"> migration can solve issues with data processing location.  While it is still possible to host EU citizen data on U</w:t>
      </w:r>
      <w:del w:id="21" w:author="Chad Peiper" w:date="2022-07-26T13:28:00Z">
        <w:r>
          <w:rPr>
            <w:rFonts w:ascii="Times New Roman" w:eastAsia="Times New Roman" w:hAnsi="Times New Roman" w:cs="Times New Roman"/>
            <w:color w:val="222222"/>
            <w:sz w:val="24"/>
            <w:szCs w:val="24"/>
          </w:rPr>
          <w:delText>.</w:delText>
        </w:r>
      </w:del>
      <w:r>
        <w:rPr>
          <w:rFonts w:ascii="Times New Roman" w:eastAsia="Times New Roman" w:hAnsi="Times New Roman" w:cs="Times New Roman"/>
          <w:color w:val="222222"/>
          <w:sz w:val="24"/>
          <w:szCs w:val="24"/>
        </w:rPr>
        <w:t>S</w:t>
      </w:r>
      <w:del w:id="22" w:author="Chad Peiper" w:date="2022-07-26T13:28:00Z">
        <w:r>
          <w:rPr>
            <w:rFonts w:ascii="Times New Roman" w:eastAsia="Times New Roman" w:hAnsi="Times New Roman" w:cs="Times New Roman"/>
            <w:color w:val="222222"/>
            <w:sz w:val="24"/>
            <w:szCs w:val="24"/>
          </w:rPr>
          <w:delText>.</w:delText>
        </w:r>
      </w:del>
      <w:r>
        <w:rPr>
          <w:rFonts w:ascii="Times New Roman" w:eastAsia="Times New Roman" w:hAnsi="Times New Roman" w:cs="Times New Roman"/>
          <w:color w:val="222222"/>
          <w:sz w:val="24"/>
          <w:szCs w:val="24"/>
        </w:rPr>
        <w:t xml:space="preserve"> cloud services, there are several requirements to address before transfers take place and these transfers are viewed with more scrutiny by the European Data Protection Board (EDPB) (European Data Protection Board, 2021).  Therefore, a localization approach to data storage should be adopted to avoid current and future legal issues around data transfers.  All platforms that process and store EU citizen data will be hosted in AWS Europe regions.  While this may seem a drastic step, it is not unusual.  In fact, eight percent of companies surveyed in 2021 have decided to localize data in response to the murky legal landscape because of European court decisions (Fazlioglu, 2021).   When a business makes a data localization decision, it can be enforced through AWS.  AWS guarantees, as a data processor under GDPR, that when an AWS region is selected, data stays in that region.  AWS also maintains transparency about the processing location for any relevant sub processors (aws, 2021).  This data location claim, a part of Europe’s cloud code of conduct security model, was independently audited and affirmed in 2021 and will be attested to yearly </w:t>
      </w:r>
      <w:r w:rsidRPr="236C5A03">
        <w:rPr>
          <w:rFonts w:ascii="Times New Roman" w:eastAsia="Times New Roman" w:hAnsi="Times New Roman" w:cs="Times New Roman"/>
          <w:sz w:val="24"/>
          <w:szCs w:val="24"/>
        </w:rPr>
        <w:t>(</w:t>
      </w:r>
      <w:r w:rsidR="74042493" w:rsidRPr="236C5A03">
        <w:rPr>
          <w:rFonts w:ascii="Times New Roman" w:eastAsia="Times New Roman" w:hAnsi="Times New Roman" w:cs="Times New Roman"/>
          <w:sz w:val="24"/>
          <w:szCs w:val="24"/>
        </w:rPr>
        <w:t>Cloud Infrastructure Services Providers in Europe</w:t>
      </w:r>
      <w:r w:rsidRPr="236C5A03">
        <w:rPr>
          <w:rFonts w:ascii="Times New Roman" w:eastAsia="Times New Roman" w:hAnsi="Times New Roman" w:cs="Times New Roman"/>
          <w:sz w:val="24"/>
          <w:szCs w:val="24"/>
        </w:rPr>
        <w:t>, 2021).</w:t>
      </w:r>
      <w:r>
        <w:br/>
      </w:r>
      <w:r w:rsidR="74042493" w:rsidRPr="236C5A03">
        <w:rPr>
          <w:rFonts w:ascii="Times New Roman" w:eastAsia="Times New Roman" w:hAnsi="Times New Roman" w:cs="Times New Roman"/>
          <w:b/>
          <w:bCs/>
          <w:color w:val="222222"/>
          <w:sz w:val="24"/>
          <w:szCs w:val="24"/>
        </w:rPr>
        <w:t>Cloud Migration Assists with Security Compliance Problems</w:t>
      </w:r>
      <w:r w:rsidR="002E459A">
        <w:br/>
      </w:r>
      <w:r w:rsidR="002E459A">
        <w:tab/>
      </w:r>
      <w:r w:rsidR="002E459A" w:rsidRPr="236C5A03">
        <w:rPr>
          <w:rFonts w:ascii="Times New Roman" w:eastAsia="Times New Roman" w:hAnsi="Times New Roman" w:cs="Times New Roman"/>
          <w:color w:val="222222"/>
          <w:sz w:val="24"/>
          <w:szCs w:val="24"/>
        </w:rPr>
        <w:t>Migration</w:t>
      </w:r>
      <w:r>
        <w:rPr>
          <w:rFonts w:ascii="Times New Roman" w:eastAsia="Times New Roman" w:hAnsi="Times New Roman" w:cs="Times New Roman"/>
          <w:color w:val="222222"/>
          <w:sz w:val="24"/>
          <w:szCs w:val="24"/>
        </w:rPr>
        <w:t xml:space="preserve"> to the cloud simplifies many of the operational and managerial security controls that require implementation and attestation for GDPR compliance.  Although GDPR does not dedicate much text to specific security requirements, at a high level it requires that the confidentiality, integrity, and availability of data be ensured during processing activities and that the assurance be routinely audited.  In addition to those high</w:t>
      </w:r>
      <w:r w:rsidR="29872CD9" w:rsidRPr="236C5A03">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level requirements, it specifically requires the encryption of </w:t>
      </w:r>
      <w:r w:rsidR="307F1B57" w:rsidRPr="236C5A03">
        <w:rPr>
          <w:rFonts w:ascii="Times New Roman" w:eastAsia="Times New Roman" w:hAnsi="Times New Roman" w:cs="Times New Roman"/>
          <w:color w:val="222222"/>
          <w:sz w:val="24"/>
          <w:szCs w:val="24"/>
        </w:rPr>
        <w:t>PII</w:t>
      </w:r>
      <w:r>
        <w:rPr>
          <w:rFonts w:ascii="Times New Roman" w:eastAsia="Times New Roman" w:hAnsi="Times New Roman" w:cs="Times New Roman"/>
          <w:color w:val="222222"/>
          <w:sz w:val="24"/>
          <w:szCs w:val="24"/>
        </w:rPr>
        <w:t xml:space="preserve"> and that data be restored and made available in a timely manner in the event of an incident (GDPR.eu, 2018).  The Cloud Computing Compliance Criteria Catalogue (C5) is a baseline of cloud security controls that can be implemented to ensure confidentiality, integrity, and availability of data.  </w:t>
      </w:r>
      <w:r w:rsidR="002E459A" w:rsidRPr="236C5A03">
        <w:rPr>
          <w:rFonts w:ascii="Times New Roman" w:eastAsia="Times New Roman" w:hAnsi="Times New Roman" w:cs="Times New Roman"/>
          <w:color w:val="222222"/>
          <w:sz w:val="24"/>
          <w:szCs w:val="24"/>
        </w:rPr>
        <w:t xml:space="preserve">It has been </w:t>
      </w:r>
      <w:commentRangeStart w:id="23"/>
      <w:r w:rsidR="002E459A" w:rsidRPr="236C5A03">
        <w:rPr>
          <w:rFonts w:ascii="Times New Roman" w:eastAsia="Times New Roman" w:hAnsi="Times New Roman" w:cs="Times New Roman"/>
          <w:color w:val="222222"/>
          <w:sz w:val="24"/>
          <w:szCs w:val="24"/>
        </w:rPr>
        <w:t xml:space="preserve">approved by the German government and satisfies other EU cybersecurity regulations </w:t>
      </w:r>
      <w:r w:rsidR="74042493" w:rsidRPr="236C5A03">
        <w:rPr>
          <w:rFonts w:ascii="Times New Roman" w:eastAsia="Times New Roman" w:hAnsi="Times New Roman" w:cs="Times New Roman"/>
          <w:sz w:val="24"/>
          <w:szCs w:val="24"/>
        </w:rPr>
        <w:t xml:space="preserve">(Federal Office for Information Security, 2020).  </w:t>
      </w:r>
      <w:commentRangeEnd w:id="23"/>
      <w:r w:rsidR="002E459A">
        <w:rPr>
          <w:rStyle w:val="CommentReference"/>
        </w:rPr>
        <w:commentReference w:id="23"/>
      </w:r>
      <w:r>
        <w:rPr>
          <w:rFonts w:ascii="Times New Roman" w:eastAsia="Times New Roman" w:hAnsi="Times New Roman" w:cs="Times New Roman"/>
          <w:color w:val="222222"/>
          <w:sz w:val="24"/>
          <w:szCs w:val="24"/>
        </w:rPr>
        <w:t xml:space="preserve">By adopting this framework, </w:t>
      </w:r>
      <w:r w:rsidR="002E459A" w:rsidRPr="236C5A03">
        <w:rPr>
          <w:rFonts w:ascii="Times New Roman" w:eastAsia="Times New Roman" w:hAnsi="Times New Roman" w:cs="Times New Roman"/>
          <w:color w:val="222222"/>
          <w:sz w:val="24"/>
          <w:szCs w:val="24"/>
        </w:rPr>
        <w:t>we</w:t>
      </w:r>
      <w:r>
        <w:rPr>
          <w:rFonts w:ascii="Times New Roman" w:eastAsia="Times New Roman" w:hAnsi="Times New Roman" w:cs="Times New Roman"/>
          <w:color w:val="222222"/>
          <w:sz w:val="24"/>
          <w:szCs w:val="24"/>
        </w:rPr>
        <w:t xml:space="preserve"> can be assured they are operating within the regulatory requirements required in </w:t>
      </w:r>
      <w:r w:rsidR="43742A58" w:rsidRPr="236C5A03">
        <w:rPr>
          <w:rFonts w:ascii="Times New Roman" w:eastAsia="Times New Roman" w:hAnsi="Times New Roman" w:cs="Times New Roman"/>
          <w:color w:val="222222"/>
          <w:sz w:val="24"/>
          <w:szCs w:val="24"/>
        </w:rPr>
        <w:t>the EU</w:t>
      </w:r>
      <w:r w:rsidR="002E459A" w:rsidRPr="236C5A03">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Most AWS services have attained C5 certification, which is beneficial because it removes the regulatory requirements of assessing security tool suites</w:t>
      </w:r>
      <w:r w:rsidR="002E459A" w:rsidRPr="236C5A03">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By removing the maintenance and IT governance of security tools</w:t>
      </w:r>
      <w:commentRangeStart w:id="24"/>
      <w:r w:rsidR="002E459A" w:rsidRPr="236C5A03">
        <w:rPr>
          <w:rFonts w:ascii="Times New Roman" w:eastAsia="Times New Roman" w:hAnsi="Times New Roman" w:cs="Times New Roman"/>
          <w:color w:val="222222"/>
          <w:sz w:val="24"/>
          <w:szCs w:val="24"/>
        </w:rPr>
        <w:t>, this business</w:t>
      </w:r>
      <w:r>
        <w:rPr>
          <w:rFonts w:ascii="Times New Roman" w:eastAsia="Times New Roman" w:hAnsi="Times New Roman" w:cs="Times New Roman"/>
          <w:color w:val="222222"/>
          <w:sz w:val="24"/>
          <w:szCs w:val="24"/>
        </w:rPr>
        <w:t xml:space="preserve"> can reduce costs and increase efficiencies in the IT department.</w:t>
      </w:r>
      <w:r w:rsidR="002E459A" w:rsidRPr="236C5A03">
        <w:rPr>
          <w:rFonts w:ascii="Times New Roman" w:eastAsia="Times New Roman" w:hAnsi="Times New Roman" w:cs="Times New Roman"/>
          <w:color w:val="222222"/>
          <w:sz w:val="24"/>
          <w:szCs w:val="24"/>
        </w:rPr>
        <w:t xml:space="preserve">  </w:t>
      </w:r>
      <w:commentRangeEnd w:id="24"/>
      <w:r w:rsidR="002E459A">
        <w:rPr>
          <w:rStyle w:val="CommentReference"/>
        </w:rPr>
        <w:commentReference w:id="24"/>
      </w:r>
      <w:commentRangeStart w:id="26"/>
      <w:r>
        <w:rPr>
          <w:rFonts w:ascii="Times New Roman" w:eastAsia="Times New Roman" w:hAnsi="Times New Roman" w:cs="Times New Roman"/>
          <w:color w:val="222222"/>
          <w:sz w:val="24"/>
          <w:szCs w:val="24"/>
        </w:rPr>
        <w:t xml:space="preserve">AWS security services </w:t>
      </w:r>
      <w:commentRangeEnd w:id="26"/>
      <w:r w:rsidR="002E459A">
        <w:rPr>
          <w:rStyle w:val="CommentReference"/>
        </w:rPr>
        <w:commentReference w:id="26"/>
      </w:r>
      <w:r>
        <w:rPr>
          <w:rFonts w:ascii="Times New Roman" w:eastAsia="Times New Roman" w:hAnsi="Times New Roman" w:cs="Times New Roman"/>
          <w:color w:val="222222"/>
          <w:sz w:val="24"/>
          <w:szCs w:val="24"/>
        </w:rPr>
        <w:t xml:space="preserve">still </w:t>
      </w:r>
      <w:r w:rsidR="43742A58" w:rsidRPr="236C5A03">
        <w:rPr>
          <w:rFonts w:ascii="Times New Roman" w:eastAsia="Times New Roman" w:hAnsi="Times New Roman" w:cs="Times New Roman"/>
          <w:color w:val="222222"/>
          <w:sz w:val="24"/>
          <w:szCs w:val="24"/>
        </w:rPr>
        <w:t>require</w:t>
      </w:r>
      <w:r>
        <w:rPr>
          <w:rFonts w:ascii="Times New Roman" w:eastAsia="Times New Roman" w:hAnsi="Times New Roman" w:cs="Times New Roman"/>
          <w:color w:val="222222"/>
          <w:sz w:val="24"/>
          <w:szCs w:val="24"/>
        </w:rPr>
        <w:t xml:space="preserve"> IT </w:t>
      </w:r>
      <w:r w:rsidR="4AB42CBD" w:rsidRPr="236C5A03">
        <w:rPr>
          <w:rFonts w:ascii="Times New Roman" w:eastAsia="Times New Roman" w:hAnsi="Times New Roman" w:cs="Times New Roman"/>
          <w:color w:val="222222"/>
          <w:sz w:val="24"/>
          <w:szCs w:val="24"/>
        </w:rPr>
        <w:t>personnel</w:t>
      </w:r>
      <w:r>
        <w:rPr>
          <w:rFonts w:ascii="Times New Roman" w:eastAsia="Times New Roman" w:hAnsi="Times New Roman" w:cs="Times New Roman"/>
          <w:color w:val="222222"/>
          <w:sz w:val="24"/>
          <w:szCs w:val="24"/>
        </w:rPr>
        <w:t xml:space="preserve"> to operate</w:t>
      </w:r>
      <w:r w:rsidR="4AB42CBD" w:rsidRPr="236C5A03">
        <w:rPr>
          <w:rFonts w:ascii="Times New Roman" w:eastAsia="Times New Roman" w:hAnsi="Times New Roman" w:cs="Times New Roman"/>
          <w:color w:val="222222"/>
          <w:sz w:val="24"/>
          <w:szCs w:val="24"/>
        </w:rPr>
        <w:t>, but through use of these tools security staff can focus more on security operations and less on security tool maintenance</w:t>
      </w:r>
      <w:r>
        <w:rPr>
          <w:rFonts w:ascii="Times New Roman" w:eastAsia="Times New Roman" w:hAnsi="Times New Roman" w:cs="Times New Roman"/>
          <w:color w:val="222222"/>
          <w:sz w:val="24"/>
          <w:szCs w:val="24"/>
        </w:rPr>
        <w:t>.  The C5 framework can inform how to achieve security assurance through a shared responsibility model, which entails cataloging the customer responsibility in how the security tools are used to meet regulatory requirements</w:t>
      </w:r>
      <w:ins w:id="27" w:author="Chad Peiper" w:date="2022-07-26T13:16:00Z">
        <w:r w:rsidR="4AB42CBD" w:rsidRPr="236C5A03">
          <w:rPr>
            <w:rFonts w:ascii="Times New Roman" w:eastAsia="Times New Roman" w:hAnsi="Times New Roman" w:cs="Times New Roman"/>
            <w:color w:val="222222"/>
            <w:sz w:val="24"/>
            <w:szCs w:val="24"/>
          </w:rPr>
          <w:t xml:space="preserve"> </w:t>
        </w:r>
      </w:ins>
      <w:r w:rsidR="74042493" w:rsidRPr="236C5A03">
        <w:rPr>
          <w:rFonts w:ascii="Times New Roman" w:eastAsia="Times New Roman" w:hAnsi="Times New Roman" w:cs="Times New Roman"/>
          <w:sz w:val="24"/>
          <w:szCs w:val="24"/>
        </w:rPr>
        <w:t xml:space="preserve">(aws, n.d.-b).   What the cloud provider does in terms of security is viewable as compliance reports in a service called AWS artifact (aws, n.d.-c).    </w:t>
      </w:r>
      <w:r w:rsidR="002E459A">
        <w:br/>
      </w:r>
      <w:r w:rsidR="002E459A">
        <w:tab/>
      </w:r>
      <w:r w:rsidR="002E459A" w:rsidRPr="236C5A03">
        <w:rPr>
          <w:rFonts w:ascii="Times New Roman" w:eastAsia="Times New Roman" w:hAnsi="Times New Roman" w:cs="Times New Roman"/>
          <w:color w:val="222222"/>
          <w:sz w:val="24"/>
          <w:szCs w:val="24"/>
        </w:rPr>
        <w:t xml:space="preserve">    To satisfy the </w:t>
      </w:r>
      <w:r w:rsidR="2239B7BB" w:rsidRPr="236C5A03">
        <w:rPr>
          <w:rFonts w:ascii="Times New Roman" w:eastAsia="Times New Roman" w:hAnsi="Times New Roman" w:cs="Times New Roman"/>
          <w:sz w:val="24"/>
          <w:szCs w:val="24"/>
        </w:rPr>
        <w:t xml:space="preserve">EmDeployment’s </w:t>
      </w:r>
      <w:r>
        <w:rPr>
          <w:rFonts w:ascii="Times New Roman" w:eastAsia="Times New Roman" w:hAnsi="Times New Roman" w:cs="Times New Roman"/>
          <w:color w:val="222222"/>
          <w:sz w:val="24"/>
          <w:szCs w:val="24"/>
        </w:rPr>
        <w:t xml:space="preserve">data </w:t>
      </w:r>
      <w:r w:rsidR="2239B7BB" w:rsidRPr="236C5A03">
        <w:rPr>
          <w:rFonts w:ascii="Times New Roman" w:eastAsia="Times New Roman" w:hAnsi="Times New Roman" w:cs="Times New Roman"/>
          <w:color w:val="222222"/>
          <w:sz w:val="24"/>
          <w:szCs w:val="24"/>
        </w:rPr>
        <w:t>privacy</w:t>
      </w:r>
      <w:r>
        <w:rPr>
          <w:rFonts w:ascii="Times New Roman" w:eastAsia="Times New Roman" w:hAnsi="Times New Roman" w:cs="Times New Roman"/>
          <w:color w:val="222222"/>
          <w:sz w:val="24"/>
          <w:szCs w:val="24"/>
        </w:rPr>
        <w:t xml:space="preserve"> requirements, data </w:t>
      </w:r>
      <w:r w:rsidR="2239B7BB" w:rsidRPr="236C5A03">
        <w:rPr>
          <w:rFonts w:ascii="Times New Roman" w:eastAsia="Times New Roman" w:hAnsi="Times New Roman" w:cs="Times New Roman"/>
          <w:color w:val="222222"/>
          <w:sz w:val="24"/>
          <w:szCs w:val="24"/>
        </w:rPr>
        <w:t>will</w:t>
      </w:r>
      <w:r>
        <w:rPr>
          <w:rFonts w:ascii="Times New Roman" w:eastAsia="Times New Roman" w:hAnsi="Times New Roman" w:cs="Times New Roman"/>
          <w:color w:val="222222"/>
          <w:sz w:val="24"/>
          <w:szCs w:val="24"/>
        </w:rPr>
        <w:t xml:space="preserve"> be encrypted at rest, with keys controlled by the </w:t>
      </w:r>
      <w:r w:rsidR="002E459A" w:rsidRPr="236C5A03">
        <w:rPr>
          <w:rFonts w:ascii="Times New Roman" w:eastAsia="Times New Roman" w:hAnsi="Times New Roman" w:cs="Times New Roman"/>
          <w:color w:val="222222"/>
          <w:sz w:val="24"/>
          <w:szCs w:val="24"/>
        </w:rPr>
        <w:t>customer</w:t>
      </w:r>
      <w:ins w:id="28" w:author="Chad Peiper" w:date="2022-07-26T13:18:00Z">
        <w:r w:rsidR="2239B7BB" w:rsidRPr="236C5A03">
          <w:rPr>
            <w:rFonts w:ascii="Times New Roman" w:eastAsia="Times New Roman" w:hAnsi="Times New Roman" w:cs="Times New Roman"/>
            <w:color w:val="222222"/>
            <w:sz w:val="24"/>
            <w:szCs w:val="24"/>
          </w:rPr>
          <w:t>s</w:t>
        </w:r>
      </w:ins>
      <w:r>
        <w:rPr>
          <w:rFonts w:ascii="Times New Roman" w:eastAsia="Times New Roman" w:hAnsi="Times New Roman" w:cs="Times New Roman"/>
          <w:color w:val="222222"/>
          <w:sz w:val="24"/>
          <w:szCs w:val="24"/>
        </w:rPr>
        <w:t xml:space="preserve"> and key management policies configured with </w:t>
      </w:r>
      <w:r w:rsidR="2239B7BB" w:rsidRPr="236C5A03">
        <w:rPr>
          <w:rFonts w:ascii="Times New Roman" w:eastAsia="Times New Roman" w:hAnsi="Times New Roman" w:cs="Times New Roman"/>
          <w:color w:val="222222"/>
          <w:sz w:val="24"/>
          <w:szCs w:val="24"/>
        </w:rPr>
        <w:t>AWS</w:t>
      </w:r>
      <w:r w:rsidR="002E459A" w:rsidRPr="236C5A03">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Key Management Service (</w:t>
      </w:r>
      <w:commentRangeStart w:id="29"/>
      <w:r>
        <w:rPr>
          <w:rFonts w:ascii="Times New Roman" w:eastAsia="Times New Roman" w:hAnsi="Times New Roman" w:cs="Times New Roman"/>
          <w:color w:val="222222"/>
          <w:sz w:val="24"/>
          <w:szCs w:val="24"/>
        </w:rPr>
        <w:t>KMS</w:t>
      </w:r>
      <w:commentRangeEnd w:id="29"/>
      <w:r w:rsidR="002E459A">
        <w:rPr>
          <w:rStyle w:val="CommentReference"/>
        </w:rPr>
        <w:commentReference w:id="29"/>
      </w:r>
      <w:r w:rsidR="002E459A" w:rsidRPr="236C5A03">
        <w:rPr>
          <w:rFonts w:ascii="Times New Roman" w:eastAsia="Times New Roman" w:hAnsi="Times New Roman" w:cs="Times New Roman"/>
          <w:color w:val="222222"/>
          <w:sz w:val="24"/>
          <w:szCs w:val="24"/>
        </w:rPr>
        <w:t xml:space="preserve">) </w:t>
      </w:r>
      <w:r w:rsidR="74042493" w:rsidRPr="236C5A03">
        <w:rPr>
          <w:rFonts w:ascii="Times New Roman" w:eastAsia="Times New Roman" w:hAnsi="Times New Roman" w:cs="Times New Roman"/>
          <w:sz w:val="24"/>
          <w:szCs w:val="24"/>
        </w:rPr>
        <w:t xml:space="preserve">(aws, n.d.).  </w:t>
      </w:r>
      <w:commentRangeStart w:id="30"/>
      <w:r w:rsidR="002E459A" w:rsidRPr="236C5A03">
        <w:rPr>
          <w:rFonts w:ascii="Times New Roman" w:eastAsia="Times New Roman" w:hAnsi="Times New Roman" w:cs="Times New Roman"/>
          <w:color w:val="222222"/>
          <w:sz w:val="24"/>
          <w:szCs w:val="24"/>
        </w:rPr>
        <w:t xml:space="preserve">Access to AWS </w:t>
      </w:r>
      <w:commentRangeEnd w:id="30"/>
      <w:r w:rsidR="002E459A">
        <w:rPr>
          <w:rStyle w:val="CommentReference"/>
        </w:rPr>
        <w:commentReference w:id="30"/>
      </w:r>
      <w:r w:rsidR="002E459A" w:rsidRPr="236C5A03">
        <w:rPr>
          <w:rFonts w:ascii="Times New Roman" w:eastAsia="Times New Roman" w:hAnsi="Times New Roman" w:cs="Times New Roman"/>
          <w:color w:val="222222"/>
          <w:sz w:val="24"/>
          <w:szCs w:val="24"/>
        </w:rPr>
        <w:t xml:space="preserve">services </w:t>
      </w:r>
      <w:commentRangeStart w:id="31"/>
      <w:r w:rsidR="002E459A" w:rsidRPr="236C5A03">
        <w:rPr>
          <w:rFonts w:ascii="Times New Roman" w:eastAsia="Times New Roman" w:hAnsi="Times New Roman" w:cs="Times New Roman"/>
          <w:color w:val="222222"/>
          <w:sz w:val="24"/>
          <w:szCs w:val="24"/>
        </w:rPr>
        <w:t xml:space="preserve">will be implemented on a need-to-know, least privilege basis </w:t>
      </w:r>
      <w:commentRangeEnd w:id="31"/>
      <w:r w:rsidR="002E459A">
        <w:rPr>
          <w:rStyle w:val="CommentReference"/>
        </w:rPr>
        <w:commentReference w:id="31"/>
      </w:r>
      <w:r>
        <w:rPr>
          <w:rFonts w:ascii="Times New Roman" w:eastAsia="Times New Roman" w:hAnsi="Times New Roman" w:cs="Times New Roman"/>
          <w:color w:val="222222"/>
          <w:sz w:val="24"/>
          <w:szCs w:val="24"/>
        </w:rPr>
        <w:t xml:space="preserve">with Identity and Access Management (IAM) and multifactor authentication enforced where appropriate. Amazon Inspector can be used for vulnerability scanning of resources.  Security logging can be implemented with CloudTrail on </w:t>
      </w:r>
      <w:r w:rsidR="002E459A" w:rsidRPr="236C5A03">
        <w:rPr>
          <w:rFonts w:ascii="Times New Roman" w:eastAsia="Times New Roman" w:hAnsi="Times New Roman" w:cs="Times New Roman"/>
          <w:color w:val="222222"/>
          <w:sz w:val="24"/>
          <w:szCs w:val="24"/>
        </w:rPr>
        <w:t>resource</w:t>
      </w:r>
      <w:r w:rsidR="008D48BB" w:rsidRPr="236C5A03">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and managed so that data access can be monitored</w:t>
      </w:r>
      <w:r w:rsidR="002E459A" w:rsidRPr="236C5A03">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CloudTrail event alerts also satisfy the incident response requirements and alerts </w:t>
      </w:r>
      <w:r w:rsidR="7E1814C3" w:rsidRPr="236C5A03">
        <w:rPr>
          <w:rFonts w:ascii="Times New Roman" w:eastAsia="Times New Roman" w:hAnsi="Times New Roman" w:cs="Times New Roman"/>
          <w:color w:val="222222"/>
          <w:sz w:val="24"/>
          <w:szCs w:val="24"/>
        </w:rPr>
        <w:t>required</w:t>
      </w:r>
      <w:r>
        <w:rPr>
          <w:rFonts w:ascii="Times New Roman" w:eastAsia="Times New Roman" w:hAnsi="Times New Roman" w:cs="Times New Roman"/>
          <w:color w:val="222222"/>
          <w:sz w:val="24"/>
          <w:szCs w:val="24"/>
        </w:rPr>
        <w:t xml:space="preserve"> in the event of a breach.   </w:t>
      </w:r>
      <w:bookmarkStart w:id="34" w:name="OLE_LINK10"/>
      <w:bookmarkStart w:id="35" w:name="OLE_LINK11"/>
      <w:r>
        <w:rPr>
          <w:rFonts w:ascii="Times New Roman" w:eastAsia="Times New Roman" w:hAnsi="Times New Roman" w:cs="Times New Roman"/>
          <w:color w:val="222222"/>
          <w:sz w:val="24"/>
          <w:szCs w:val="24"/>
        </w:rPr>
        <w:t xml:space="preserve">Amazon Macie service </w:t>
      </w:r>
      <w:bookmarkEnd w:id="34"/>
      <w:bookmarkEnd w:id="35"/>
      <w:r w:rsidR="00224953" w:rsidRPr="236C5A03">
        <w:rPr>
          <w:rFonts w:ascii="Times New Roman" w:eastAsia="Times New Roman" w:hAnsi="Times New Roman" w:cs="Times New Roman"/>
          <w:color w:val="222222"/>
          <w:sz w:val="24"/>
          <w:szCs w:val="24"/>
        </w:rPr>
        <w:t xml:space="preserve">can be used to help with GDPR compliance </w:t>
      </w:r>
      <w:r>
        <w:rPr>
          <w:rFonts w:ascii="Times New Roman" w:eastAsia="Times New Roman" w:hAnsi="Times New Roman" w:cs="Times New Roman"/>
          <w:color w:val="222222"/>
          <w:sz w:val="24"/>
          <w:szCs w:val="24"/>
        </w:rPr>
        <w:t xml:space="preserve">because this service can analyze data PII </w:t>
      </w:r>
      <w:r w:rsidR="00224953" w:rsidRPr="236C5A03">
        <w:rPr>
          <w:rFonts w:ascii="Times New Roman" w:eastAsia="Times New Roman" w:hAnsi="Times New Roman" w:cs="Times New Roman"/>
          <w:color w:val="222222"/>
          <w:sz w:val="24"/>
          <w:szCs w:val="24"/>
        </w:rPr>
        <w:t>relevant</w:t>
      </w:r>
      <w:r>
        <w:rPr>
          <w:rFonts w:ascii="Times New Roman" w:eastAsia="Times New Roman" w:hAnsi="Times New Roman" w:cs="Times New Roman"/>
          <w:color w:val="222222"/>
          <w:sz w:val="24"/>
          <w:szCs w:val="24"/>
        </w:rPr>
        <w:t xml:space="preserve"> reports and alerts</w:t>
      </w:r>
      <w:r w:rsidR="002E459A" w:rsidRPr="236C5A03">
        <w:rPr>
          <w:rFonts w:ascii="Times New Roman" w:eastAsia="Times New Roman" w:hAnsi="Times New Roman" w:cs="Times New Roman"/>
          <w:color w:val="222222"/>
          <w:sz w:val="24"/>
          <w:szCs w:val="24"/>
        </w:rPr>
        <w:t xml:space="preserve"> (AWS Announces Amazon Macie, 2017).</w:t>
      </w:r>
      <w:r>
        <w:rPr>
          <w:rFonts w:ascii="Times New Roman" w:eastAsia="Times New Roman" w:hAnsi="Times New Roman" w:cs="Times New Roman"/>
          <w:color w:val="222222"/>
          <w:sz w:val="24"/>
          <w:szCs w:val="24"/>
        </w:rPr>
        <w:t xml:space="preserve">  This service could prove useful for privacy data inventory, data subject access requests as well as ensuring that sensitive production data does not end up in test or development environments. </w:t>
      </w:r>
      <w:r w:rsidR="002E459A" w:rsidRPr="236C5A03">
        <w:rPr>
          <w:rFonts w:ascii="Times New Roman" w:eastAsia="Times New Roman" w:hAnsi="Times New Roman" w:cs="Times New Roman"/>
          <w:color w:val="222222"/>
          <w:sz w:val="24"/>
          <w:szCs w:val="24"/>
        </w:rPr>
        <w:t xml:space="preserve"> To</w:t>
      </w:r>
      <w:r>
        <w:rPr>
          <w:rFonts w:ascii="Times New Roman" w:eastAsia="Times New Roman" w:hAnsi="Times New Roman" w:cs="Times New Roman"/>
          <w:color w:val="222222"/>
          <w:sz w:val="24"/>
          <w:szCs w:val="24"/>
        </w:rPr>
        <w:t xml:space="preserve"> satisfy the requirements of data availability, AWS Multi-region deployments can be configured to provide resiliency and data redundancy, ensuring customer data is backed up and can be made available quickly in the event of unexpected downtime.  All these services can be used to manage security within an information system and fulfill the requirements of the C5 security controls, which will also satisfy the technical requirements in GDPR.  It can do so in a way to provide efficiencies and cost savings in IT because there are no licenses or security suite update packages to manage that could consume valuable time from security personnel </w:t>
      </w:r>
      <w:r w:rsidRPr="236C5A03">
        <w:rPr>
          <w:rFonts w:ascii="Times New Roman" w:eastAsia="Times New Roman" w:hAnsi="Times New Roman" w:cs="Times New Roman"/>
          <w:sz w:val="24"/>
          <w:szCs w:val="24"/>
        </w:rPr>
        <w:t>(</w:t>
      </w:r>
      <w:r w:rsidR="74042493" w:rsidRPr="236C5A03">
        <w:rPr>
          <w:rFonts w:ascii="Times New Roman" w:eastAsia="Times New Roman" w:hAnsi="Times New Roman" w:cs="Times New Roman"/>
          <w:sz w:val="24"/>
          <w:szCs w:val="24"/>
        </w:rPr>
        <w:t>aws, 2021).</w:t>
      </w:r>
      <w:r w:rsidR="002E459A">
        <w:br/>
      </w:r>
      <w:r w:rsidR="74042493" w:rsidRPr="236C5A03">
        <w:rPr>
          <w:rFonts w:ascii="Times New Roman" w:eastAsia="Times New Roman" w:hAnsi="Times New Roman" w:cs="Times New Roman"/>
          <w:b/>
          <w:bCs/>
          <w:color w:val="222222"/>
          <w:sz w:val="24"/>
          <w:szCs w:val="24"/>
        </w:rPr>
        <w:t>Preparing for Future Privacy Regulation</w:t>
      </w:r>
      <w:r w:rsidR="002E459A">
        <w:br/>
      </w:r>
      <w:r w:rsidR="002E459A">
        <w:tab/>
      </w:r>
      <w:r w:rsidR="74042493" w:rsidRPr="236C5A03">
        <w:rPr>
          <w:rFonts w:ascii="Times New Roman" w:eastAsia="Times New Roman" w:hAnsi="Times New Roman" w:cs="Times New Roman"/>
          <w:color w:val="222222"/>
          <w:sz w:val="24"/>
          <w:szCs w:val="24"/>
        </w:rPr>
        <w:t>While the immediate focus is to regain EU customers for the EmDeployment ecommerce application, the steps taken to comply with GDPR set a foundation for compliance with comprehensive privacy legislation that has been enacted or proposed in various U.S. states.  While the laws do not mirror the GDPR exactly, they set a standard for consumer rights and mandate business obligations that closely align with what the GDPR requires</w:t>
      </w:r>
      <w:r w:rsidR="74042493" w:rsidRPr="236C5A03">
        <w:rPr>
          <w:rFonts w:ascii="Times New Roman" w:eastAsia="Times New Roman" w:hAnsi="Times New Roman" w:cs="Times New Roman"/>
          <w:sz w:val="24"/>
          <w:szCs w:val="24"/>
        </w:rPr>
        <w:t xml:space="preserve"> (Livley, 2022).  The operational and technical GDPR compliance measures taken during the AWS cloud migration can act as a springboard to future U.S. privacy law compliance.</w:t>
      </w:r>
      <w:r w:rsidRPr="236C5A03">
        <w:rPr>
          <w:rFonts w:ascii="Times New Roman" w:eastAsia="Times New Roman" w:hAnsi="Times New Roman" w:cs="Times New Roman"/>
          <w:sz w:val="24"/>
          <w:szCs w:val="24"/>
        </w:rPr>
        <w:t xml:space="preserve">  </w:t>
      </w:r>
    </w:p>
    <w:p w14:paraId="0000001A" w14:textId="13A704C5" w:rsidR="00DA5280" w:rsidRDefault="00740088" w:rsidP="74042493">
      <w:pPr>
        <w:shd w:val="clear" w:color="auto" w:fill="FFFFFF" w:themeFill="background1"/>
        <w:spacing w:before="240" w:after="240" w:line="48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Conclusion</w:t>
      </w:r>
      <w:r>
        <w:br/>
      </w:r>
      <w:r>
        <w:tab/>
      </w:r>
      <w:r>
        <w:rPr>
          <w:rFonts w:ascii="Times New Roman" w:eastAsia="Times New Roman" w:hAnsi="Times New Roman" w:cs="Times New Roman"/>
          <w:color w:val="222222"/>
          <w:sz w:val="24"/>
          <w:szCs w:val="24"/>
        </w:rPr>
        <w:t xml:space="preserve">Rehosting the ecommerce platform EmDeployment to the AWS cloud will provide cost savings, high availability </w:t>
      </w:r>
      <w:r w:rsidR="7E1814C3" w:rsidRPr="74042493">
        <w:rPr>
          <w:rFonts w:ascii="Times New Roman" w:eastAsia="Times New Roman" w:hAnsi="Times New Roman" w:cs="Times New Roman"/>
          <w:color w:val="222222"/>
          <w:sz w:val="24"/>
          <w:szCs w:val="24"/>
        </w:rPr>
        <w:t>(HA),</w:t>
      </w:r>
      <w:r w:rsidR="002E459A" w:rsidRPr="74042493">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and redundancy of data, and facilitate GDPR compliance. Furthermore, it would help with making our platform resilient, and reduce downtime and data-loss with reliable disaster recovery. This will enable scalable customer growth for both U.S. and EU customers and provide the data protection and availability assurance that is necessary for compliance in Europe.</w:t>
      </w:r>
      <w:r>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color w:val="222222"/>
          <w:sz w:val="24"/>
          <w:szCs w:val="24"/>
        </w:rPr>
        <w:t xml:space="preserve">As the business grows, the costs </w:t>
      </w:r>
      <w:r w:rsidR="002E459A">
        <w:rPr>
          <w:rFonts w:ascii="Times New Roman" w:eastAsia="Times New Roman" w:hAnsi="Times New Roman" w:cs="Times New Roman"/>
          <w:color w:val="222222"/>
          <w:sz w:val="24"/>
          <w:szCs w:val="24"/>
        </w:rPr>
        <w:t xml:space="preserve">can be measured </w:t>
      </w:r>
      <w:r w:rsidR="002E459A" w:rsidRPr="74042493">
        <w:rPr>
          <w:rFonts w:ascii="Times New Roman" w:eastAsia="Times New Roman" w:hAnsi="Times New Roman" w:cs="Times New Roman"/>
          <w:color w:val="222222"/>
          <w:sz w:val="24"/>
          <w:szCs w:val="24"/>
        </w:rPr>
        <w:t>and displayed through the AWS Billing Console and performance and availability can be monitored using AWS Health Dashboard.  These services can</w:t>
      </w:r>
      <w:r>
        <w:rPr>
          <w:rFonts w:ascii="Times New Roman" w:eastAsia="Times New Roman" w:hAnsi="Times New Roman" w:cs="Times New Roman"/>
          <w:color w:val="222222"/>
          <w:sz w:val="24"/>
          <w:szCs w:val="24"/>
        </w:rPr>
        <w:t xml:space="preserve"> provide quantifiable evidence that this approach was successful, and if it does prove to save significant costs the company can think about migrating other portions of the business to the AWS cloud.  </w:t>
      </w:r>
      <w:r>
        <w:tab/>
      </w:r>
    </w:p>
    <w:p w14:paraId="0000001B" w14:textId="77777777" w:rsidR="00DA5280" w:rsidRDefault="00DA5280">
      <w:pPr>
        <w:shd w:val="clear" w:color="auto" w:fill="FFFFFF"/>
        <w:spacing w:before="240" w:after="240" w:line="480" w:lineRule="auto"/>
        <w:rPr>
          <w:color w:val="333333"/>
          <w:sz w:val="24"/>
          <w:szCs w:val="24"/>
        </w:rPr>
      </w:pPr>
    </w:p>
    <w:p w14:paraId="7DB4B0B9" w14:textId="72D5F162" w:rsidR="0085501F" w:rsidRDefault="0085501F" w:rsidP="74042493">
      <w:pPr>
        <w:shd w:val="clear" w:color="auto" w:fill="FFFFFF" w:themeFill="background1"/>
        <w:spacing w:before="240" w:after="240" w:line="480" w:lineRule="auto"/>
        <w:rPr>
          <w:color w:val="333333"/>
          <w:sz w:val="24"/>
          <w:szCs w:val="24"/>
        </w:rPr>
      </w:pPr>
    </w:p>
    <w:p w14:paraId="0813D3C1" w14:textId="77777777" w:rsidR="00DA5280" w:rsidRDefault="001C3DF0">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14:paraId="0000001D" w14:textId="50487DED" w:rsidR="00DA5280" w:rsidRPr="00BE43C1" w:rsidRDefault="00740088">
      <w:pPr>
        <w:shd w:val="clear" w:color="auto" w:fill="FFFFFF"/>
        <w:spacing w:before="240" w:line="480" w:lineRule="auto"/>
        <w:jc w:val="center"/>
        <w:rPr>
          <w:rFonts w:ascii="Times New Roman" w:eastAsia="Times New Roman" w:hAnsi="Times New Roman" w:cs="Times New Roman"/>
          <w:i/>
          <w:color w:val="222222"/>
          <w:sz w:val="24"/>
          <w:szCs w:val="24"/>
        </w:rPr>
      </w:pPr>
      <w:r w:rsidRPr="00BE43C1">
        <w:rPr>
          <w:rFonts w:ascii="Times New Roman" w:eastAsia="Times New Roman" w:hAnsi="Times New Roman" w:cs="Times New Roman"/>
          <w:b/>
          <w:color w:val="222222"/>
          <w:sz w:val="24"/>
          <w:szCs w:val="24"/>
        </w:rPr>
        <w:t>References</w:t>
      </w:r>
    </w:p>
    <w:p w14:paraId="4CE824A2" w14:textId="77777777" w:rsidR="00F06830" w:rsidRPr="006635FA" w:rsidRDefault="00F06830" w:rsidP="006635FA">
      <w:pPr>
        <w:ind w:left="720" w:hanging="720"/>
        <w:rPr>
          <w:del w:id="36" w:author="Paithankar,Ruchita" w:date="2022-07-28T06:44:00Z"/>
          <w:rFonts w:ascii="Times New Roman" w:eastAsia="Times" w:hAnsi="Times New Roman" w:cs="Times New Roman"/>
          <w:sz w:val="24"/>
          <w:szCs w:val="24"/>
        </w:rPr>
      </w:pPr>
      <w:del w:id="37" w:author="Paithankar,Ruchita" w:date="2022-07-28T06:43:00Z">
        <w:r w:rsidRPr="00BE43C1">
          <w:rPr>
            <w:rFonts w:ascii="Times New Roman" w:hAnsi="Times New Roman" w:cs="Times New Roman"/>
            <w:sz w:val="24"/>
            <w:szCs w:val="24"/>
          </w:rPr>
          <w:fldChar w:fldCharType="begin"/>
        </w:r>
        <w:r w:rsidRPr="00BE43C1">
          <w:rPr>
            <w:rFonts w:ascii="Times New Roman" w:hAnsi="Times New Roman" w:cs="Times New Roman"/>
            <w:sz w:val="24"/>
            <w:szCs w:val="24"/>
          </w:rPr>
          <w:delInstrText xml:space="preserve">HYPERLINK "https://aws.amazon.com/disaster-recovery/#:~:text=AWS%20Elastic%20Disaster%20Recovery%20" </w:delInstrText>
        </w:r>
        <w:r w:rsidRPr="00BE43C1">
          <w:rPr>
            <w:rFonts w:ascii="Times New Roman" w:hAnsi="Times New Roman" w:cs="Times New Roman"/>
            <w:sz w:val="24"/>
            <w:szCs w:val="24"/>
          </w:rPr>
          <w:fldChar w:fldCharType="separate"/>
        </w:r>
      </w:del>
      <w:r w:rsidR="004210EA">
        <w:rPr>
          <w:rFonts w:ascii="Times New Roman" w:hAnsi="Times New Roman" w:cs="Times New Roman"/>
          <w:b/>
          <w:bCs/>
          <w:sz w:val="24"/>
          <w:szCs w:val="24"/>
          <w:lang w:val="en-US"/>
        </w:rPr>
        <w:t>Error! Hyperlink reference not valid.</w:t>
      </w:r>
      <w:r w:rsidRPr="00BE43C1">
        <w:rPr>
          <w:rFonts w:ascii="Times New Roman" w:hAnsi="Times New Roman" w:cs="Times New Roman"/>
          <w:sz w:val="24"/>
          <w:szCs w:val="24"/>
        </w:rPr>
        <w:fldChar w:fldCharType="end"/>
      </w:r>
    </w:p>
    <w:p w14:paraId="581095EE" w14:textId="77777777" w:rsidR="00F06830" w:rsidRPr="00BE43C1" w:rsidRDefault="00F06830" w:rsidP="74042493">
      <w:pPr>
        <w:rPr>
          <w:rFonts w:ascii="Times New Roman" w:hAnsi="Times New Roman" w:cs="Times New Roman"/>
          <w:sz w:val="24"/>
          <w:szCs w:val="24"/>
        </w:rPr>
      </w:pPr>
      <w:commentRangeStart w:id="38"/>
    </w:p>
    <w:p w14:paraId="0F54B44A" w14:textId="77777777" w:rsidR="00F06830" w:rsidRPr="00BE43C1" w:rsidRDefault="00F06830" w:rsidP="00F06830">
      <w:pPr>
        <w:spacing w:line="480" w:lineRule="auto"/>
        <w:ind w:left="720" w:hanging="720"/>
        <w:rPr>
          <w:rStyle w:val="Hyperlink"/>
          <w:rFonts w:ascii="Times New Roman" w:eastAsia="Times New Roman" w:hAnsi="Times New Roman" w:cs="Times New Roman"/>
          <w:sz w:val="24"/>
          <w:szCs w:val="24"/>
        </w:rPr>
      </w:pPr>
      <w:r w:rsidRPr="00BE43C1">
        <w:rPr>
          <w:rFonts w:ascii="Times New Roman" w:eastAsia="Times New Roman" w:hAnsi="Times New Roman" w:cs="Times New Roman"/>
          <w:i/>
          <w:iCs/>
          <w:sz w:val="24"/>
          <w:szCs w:val="24"/>
        </w:rPr>
        <w:t>Amazon CloudWatch - Application and Infrastructure Monitoring</w:t>
      </w:r>
      <w:r w:rsidRPr="00BE43C1">
        <w:rPr>
          <w:rFonts w:ascii="Times New Roman" w:eastAsia="Times New Roman" w:hAnsi="Times New Roman" w:cs="Times New Roman"/>
          <w:sz w:val="24"/>
          <w:szCs w:val="24"/>
        </w:rPr>
        <w:t xml:space="preserve">. (2022). Amazon Web Services, Inc. </w:t>
      </w:r>
      <w:ins w:id="39" w:author="Lazar,Emanuel" w:date="2022-07-26T19:16:00Z">
        <w:r w:rsidRPr="00BE43C1">
          <w:rPr>
            <w:rFonts w:ascii="Times New Roman" w:hAnsi="Times New Roman" w:cs="Times New Roman"/>
            <w:sz w:val="24"/>
            <w:szCs w:val="24"/>
          </w:rPr>
          <w:fldChar w:fldCharType="begin"/>
        </w:r>
        <w:r w:rsidRPr="00BE43C1">
          <w:rPr>
            <w:rFonts w:ascii="Times New Roman" w:hAnsi="Times New Roman" w:cs="Times New Roman"/>
            <w:sz w:val="24"/>
            <w:szCs w:val="24"/>
          </w:rPr>
          <w:instrText xml:space="preserve">HYPERLINK "https://aws.amazon.com/cloudwatch/" </w:instrText>
        </w:r>
        <w:r w:rsidRPr="00BE43C1">
          <w:rPr>
            <w:rFonts w:ascii="Times New Roman" w:hAnsi="Times New Roman" w:cs="Times New Roman"/>
            <w:sz w:val="24"/>
            <w:szCs w:val="24"/>
          </w:rPr>
          <w:fldChar w:fldCharType="separate"/>
        </w:r>
      </w:ins>
      <w:r w:rsidRPr="00BE43C1">
        <w:rPr>
          <w:rStyle w:val="Hyperlink"/>
          <w:rFonts w:ascii="Times New Roman" w:eastAsia="Times New Roman" w:hAnsi="Times New Roman" w:cs="Times New Roman"/>
          <w:sz w:val="24"/>
          <w:szCs w:val="24"/>
        </w:rPr>
        <w:t>https://aws.amazon.com/cloudwatch/</w:t>
      </w:r>
      <w:r w:rsidRPr="00BE43C1">
        <w:rPr>
          <w:rFonts w:ascii="Times New Roman" w:hAnsi="Times New Roman" w:cs="Times New Roman"/>
          <w:sz w:val="24"/>
          <w:szCs w:val="24"/>
        </w:rPr>
        <w:fldChar w:fldCharType="end"/>
      </w:r>
    </w:p>
    <w:p w14:paraId="3F9532C8" w14:textId="77777777" w:rsidR="00F06830" w:rsidRPr="00BE43C1" w:rsidRDefault="00F06830" w:rsidP="00F06830">
      <w:pPr>
        <w:spacing w:line="480" w:lineRule="auto"/>
        <w:rPr>
          <w:rStyle w:val="Hyperlink"/>
          <w:rFonts w:ascii="Times New Roman" w:eastAsia="Times New Roman" w:hAnsi="Times New Roman" w:cs="Times New Roman"/>
          <w:sz w:val="24"/>
          <w:szCs w:val="24"/>
        </w:rPr>
      </w:pPr>
      <w:r w:rsidRPr="00BE43C1">
        <w:rPr>
          <w:rFonts w:ascii="Times New Roman" w:eastAsia="Times New Roman" w:hAnsi="Times New Roman" w:cs="Times New Roman"/>
          <w:sz w:val="24"/>
          <w:szCs w:val="24"/>
        </w:rPr>
        <w:t xml:space="preserve">Amazon S3 (n.d.), </w:t>
      </w:r>
      <w:r w:rsidRPr="00BE43C1">
        <w:rPr>
          <w:rFonts w:ascii="Times New Roman" w:eastAsia="Times New Roman" w:hAnsi="Times New Roman" w:cs="Times New Roman"/>
          <w:i/>
          <w:iCs/>
          <w:sz w:val="24"/>
          <w:szCs w:val="24"/>
        </w:rPr>
        <w:t>Amazon S3 FAQs - general S3 FAQs</w:t>
      </w:r>
      <w:r w:rsidRPr="00BE43C1">
        <w:rPr>
          <w:rFonts w:ascii="Times New Roman" w:eastAsia="Times New Roman" w:hAnsi="Times New Roman" w:cs="Times New Roman"/>
          <w:sz w:val="24"/>
          <w:szCs w:val="24"/>
        </w:rPr>
        <w:t xml:space="preserve">, </w:t>
      </w:r>
      <w:r w:rsidRPr="00BE43C1">
        <w:rPr>
          <w:rFonts w:ascii="Times New Roman" w:hAnsi="Times New Roman" w:cs="Times New Roman"/>
          <w:sz w:val="24"/>
          <w:szCs w:val="24"/>
        </w:rPr>
        <w:fldChar w:fldCharType="begin"/>
      </w:r>
      <w:ins w:id="40" w:author="Paithankar,Ruchita" w:date="2022-07-28T06:49:00Z">
        <w:r w:rsidRPr="00BE43C1">
          <w:rPr>
            <w:rFonts w:ascii="Times New Roman" w:hAnsi="Times New Roman" w:cs="Times New Roman"/>
            <w:sz w:val="24"/>
            <w:szCs w:val="24"/>
          </w:rPr>
          <w:instrText xml:space="preserve">HYPERLINK "https://aws.amazon.com/s3/faqs/" </w:instrText>
        </w:r>
      </w:ins>
      <w:r w:rsidRPr="00BE43C1">
        <w:rPr>
          <w:rFonts w:ascii="Times New Roman" w:hAnsi="Times New Roman" w:cs="Times New Roman"/>
          <w:sz w:val="24"/>
          <w:szCs w:val="24"/>
        </w:rPr>
        <w:fldChar w:fldCharType="separate"/>
      </w:r>
      <w:r w:rsidRPr="00BE43C1">
        <w:rPr>
          <w:rStyle w:val="Hyperlink"/>
          <w:rFonts w:ascii="Times New Roman" w:eastAsia="Times New Roman" w:hAnsi="Times New Roman" w:cs="Times New Roman"/>
          <w:sz w:val="24"/>
          <w:szCs w:val="24"/>
        </w:rPr>
        <w:t>https://aws.amazon.com/s3/faqs/</w:t>
      </w:r>
      <w:r w:rsidRPr="00BE43C1">
        <w:rPr>
          <w:rFonts w:ascii="Times New Roman" w:hAnsi="Times New Roman" w:cs="Times New Roman"/>
          <w:sz w:val="24"/>
          <w:szCs w:val="24"/>
        </w:rPr>
        <w:fldChar w:fldCharType="end"/>
      </w:r>
    </w:p>
    <w:p w14:paraId="59C9E976" w14:textId="53FA103A" w:rsidR="00F06830" w:rsidRPr="004A2D0D" w:rsidRDefault="00F06830" w:rsidP="00F06830">
      <w:pPr>
        <w:spacing w:line="480" w:lineRule="auto"/>
        <w:ind w:left="720" w:hanging="720"/>
        <w:rPr>
          <w:rFonts w:ascii="Times New Roman" w:eastAsia="Times" w:hAnsi="Times New Roman" w:cs="Times New Roman"/>
          <w:color w:val="0000FF" w:themeColor="hyperlink"/>
          <w:sz w:val="24"/>
          <w:szCs w:val="24"/>
          <w:u w:val="single"/>
        </w:rPr>
      </w:pPr>
      <w:r w:rsidRPr="004A2D0D">
        <w:rPr>
          <w:rFonts w:ascii="Times New Roman" w:eastAsia="Times" w:hAnsi="Times New Roman" w:cs="Times New Roman"/>
          <w:sz w:val="24"/>
          <w:szCs w:val="24"/>
        </w:rPr>
        <w:t xml:space="preserve">aws (2021, September 29), </w:t>
      </w:r>
      <w:r w:rsidRPr="004A2D0D">
        <w:rPr>
          <w:rFonts w:ascii="Times New Roman" w:eastAsia="Times" w:hAnsi="Times New Roman" w:cs="Times New Roman"/>
          <w:i/>
          <w:iCs/>
          <w:sz w:val="24"/>
          <w:szCs w:val="24"/>
        </w:rPr>
        <w:t>Blue/green deployments on AWS</w:t>
      </w:r>
      <w:r w:rsidRPr="004A2D0D">
        <w:rPr>
          <w:rFonts w:ascii="Times New Roman" w:eastAsia="Times" w:hAnsi="Times New Roman" w:cs="Times New Roman"/>
          <w:sz w:val="24"/>
          <w:szCs w:val="24"/>
        </w:rPr>
        <w:t xml:space="preserve">, </w:t>
      </w:r>
      <w:hyperlink r:id="rId14" w:history="1">
        <w:r w:rsidRPr="005F6CA4">
          <w:rPr>
            <w:rStyle w:val="Hyperlink"/>
            <w:rFonts w:ascii="Times New Roman" w:eastAsia="Times" w:hAnsi="Times New Roman" w:cs="Times New Roman"/>
            <w:sz w:val="24"/>
            <w:szCs w:val="24"/>
          </w:rPr>
          <w:t>https://d1.awsstatic.com/whitepapers/AWS_Blue_Green_Deployments.pdf</w:t>
        </w:r>
      </w:hyperlink>
    </w:p>
    <w:p w14:paraId="320E46A9" w14:textId="77777777" w:rsidR="00F06830" w:rsidRPr="004A2D0D" w:rsidRDefault="00F06830" w:rsidP="00F06830">
      <w:pPr>
        <w:spacing w:line="480" w:lineRule="auto"/>
        <w:ind w:left="720" w:hanging="720"/>
        <w:rPr>
          <w:ins w:id="41" w:author="Paithankar,Ruchita" w:date="2022-07-28T06:48:00Z"/>
          <w:rFonts w:ascii="Times New Roman" w:hAnsi="Times New Roman" w:cs="Times New Roman"/>
          <w:sz w:val="24"/>
          <w:szCs w:val="24"/>
        </w:rPr>
      </w:pPr>
      <w:r w:rsidRPr="004A2D0D">
        <w:rPr>
          <w:rFonts w:ascii="Times New Roman" w:eastAsia="Times New Roman" w:hAnsi="Times New Roman" w:cs="Times New Roman"/>
          <w:i/>
          <w:iCs/>
          <w:sz w:val="24"/>
          <w:szCs w:val="24"/>
        </w:rPr>
        <w:t>AWS Announces Amazon Macie</w:t>
      </w:r>
      <w:r w:rsidRPr="004A2D0D">
        <w:rPr>
          <w:rFonts w:ascii="Times New Roman" w:eastAsia="Times New Roman" w:hAnsi="Times New Roman" w:cs="Times New Roman"/>
          <w:sz w:val="24"/>
          <w:szCs w:val="24"/>
        </w:rPr>
        <w:t>. (2017, August 14). Business Wire. https://www.businesswire.com/news/home/20170814005708/en/AWS-Announces-Amazon-Macie</w:t>
      </w:r>
    </w:p>
    <w:p w14:paraId="68B97F5C" w14:textId="77777777" w:rsidR="00F06830" w:rsidRPr="004A2D0D" w:rsidRDefault="00F06830" w:rsidP="00F06830">
      <w:pPr>
        <w:spacing w:line="480" w:lineRule="auto"/>
        <w:ind w:left="720" w:hanging="720"/>
        <w:rPr>
          <w:rFonts w:ascii="Times New Roman" w:eastAsia="Times New Roman" w:hAnsi="Times New Roman" w:cs="Times New Roman"/>
          <w:i/>
          <w:color w:val="222222"/>
          <w:sz w:val="24"/>
          <w:szCs w:val="24"/>
        </w:rPr>
      </w:pPr>
      <w:bookmarkStart w:id="42" w:name="OLE_LINK5"/>
      <w:bookmarkStart w:id="43" w:name="OLE_LINK6"/>
      <w:r w:rsidRPr="004A2D0D">
        <w:rPr>
          <w:rFonts w:ascii="Times New Roman" w:eastAsia="Times New Roman" w:hAnsi="Times New Roman" w:cs="Times New Roman"/>
          <w:i/>
          <w:sz w:val="24"/>
          <w:szCs w:val="24"/>
        </w:rPr>
        <w:t>AWS application migration service</w:t>
      </w:r>
      <w:ins w:id="44" w:author="Paithankar,Ruchita" w:date="2022-07-28T06:19:00Z">
        <w:r w:rsidRPr="004A2D0D">
          <w:rPr>
            <w:rFonts w:ascii="Times New Roman" w:eastAsia="Times New Roman" w:hAnsi="Times New Roman" w:cs="Times New Roman"/>
            <w:i/>
            <w:iCs/>
            <w:sz w:val="24"/>
            <w:szCs w:val="24"/>
          </w:rPr>
          <w:t xml:space="preserve"> </w:t>
        </w:r>
      </w:ins>
      <w:bookmarkEnd w:id="42"/>
      <w:bookmarkEnd w:id="43"/>
      <w:r w:rsidRPr="004A2D0D">
        <w:rPr>
          <w:rFonts w:ascii="Times New Roman" w:eastAsia="Times New Roman" w:hAnsi="Times New Roman" w:cs="Times New Roman"/>
          <w:sz w:val="24"/>
          <w:szCs w:val="24"/>
        </w:rPr>
        <w:t>(</w:t>
      </w:r>
      <w:r w:rsidRPr="004A2D0D">
        <w:rPr>
          <w:rFonts w:ascii="Times New Roman" w:eastAsia="Times New Roman" w:hAnsi="Times New Roman" w:cs="Times New Roman"/>
          <w:color w:val="16191F"/>
          <w:sz w:val="24"/>
          <w:szCs w:val="24"/>
          <w:highlight w:val="white"/>
        </w:rPr>
        <w:t>2022, March</w:t>
      </w:r>
      <w:r w:rsidRPr="004A2D0D">
        <w:rPr>
          <w:rFonts w:ascii="Times New Roman" w:eastAsia="Times New Roman" w:hAnsi="Times New Roman" w:cs="Times New Roman"/>
          <w:sz w:val="24"/>
          <w:szCs w:val="24"/>
        </w:rPr>
        <w:t xml:space="preserve">), </w:t>
      </w:r>
      <w:r w:rsidRPr="004A2D0D">
        <w:rPr>
          <w:rFonts w:ascii="Times New Roman" w:eastAsia="Times New Roman" w:hAnsi="Times New Roman" w:cs="Times New Roman"/>
          <w:color w:val="222222"/>
          <w:sz w:val="24"/>
          <w:szCs w:val="24"/>
        </w:rPr>
        <w:t>Amazon Web Services, Inc.</w:t>
      </w:r>
      <w:r w:rsidRPr="004A2D0D">
        <w:rPr>
          <w:rFonts w:ascii="Times New Roman" w:eastAsia="Times New Roman" w:hAnsi="Times New Roman" w:cs="Times New Roman"/>
          <w:i/>
          <w:iCs/>
          <w:sz w:val="24"/>
          <w:szCs w:val="24"/>
        </w:rPr>
        <w:t>,</w:t>
      </w:r>
      <w:r w:rsidRPr="004A2D0D">
        <w:rPr>
          <w:rFonts w:ascii="Times New Roman" w:eastAsia="Times New Roman" w:hAnsi="Times New Roman" w:cs="Times New Roman"/>
          <w:i/>
          <w:sz w:val="24"/>
          <w:szCs w:val="24"/>
        </w:rPr>
        <w:t xml:space="preserve"> </w:t>
      </w:r>
      <w:hyperlink r:id="rId15">
        <w:r w:rsidRPr="004A2D0D">
          <w:rPr>
            <w:rFonts w:ascii="Times New Roman" w:eastAsia="Times New Roman" w:hAnsi="Times New Roman" w:cs="Times New Roman"/>
            <w:color w:val="1155CC"/>
            <w:sz w:val="24"/>
            <w:szCs w:val="24"/>
          </w:rPr>
          <w:t>https://aws.amazon.com/application-migration-service/</w:t>
        </w:r>
      </w:hyperlink>
    </w:p>
    <w:p w14:paraId="2F57CE94" w14:textId="77777777" w:rsidR="00F06830" w:rsidRPr="004A2D0D" w:rsidRDefault="00F06830" w:rsidP="00F06830">
      <w:pPr>
        <w:shd w:val="clear" w:color="auto" w:fill="FFFFFF"/>
        <w:spacing w:line="480" w:lineRule="auto"/>
        <w:rPr>
          <w:rFonts w:ascii="Times New Roman" w:eastAsia="Times New Roman" w:hAnsi="Times New Roman" w:cs="Times New Roman"/>
          <w:color w:val="1155CC"/>
          <w:sz w:val="24"/>
          <w:szCs w:val="24"/>
          <w:u w:val="single"/>
        </w:rPr>
      </w:pPr>
      <w:r w:rsidRPr="004A2D0D">
        <w:rPr>
          <w:rFonts w:ascii="Times New Roman" w:eastAsia="Times New Roman" w:hAnsi="Times New Roman" w:cs="Times New Roman"/>
          <w:i/>
          <w:color w:val="222222"/>
          <w:sz w:val="24"/>
          <w:szCs w:val="24"/>
        </w:rPr>
        <w:t>AWS Auto Scaling</w:t>
      </w:r>
      <w:r w:rsidRPr="004A2D0D">
        <w:rPr>
          <w:rFonts w:ascii="Times New Roman" w:eastAsia="Times New Roman" w:hAnsi="Times New Roman" w:cs="Times New Roman"/>
          <w:color w:val="222222"/>
          <w:sz w:val="24"/>
          <w:szCs w:val="24"/>
        </w:rPr>
        <w:t xml:space="preserve">. (2018). Amazon Web Services, Inc. </w:t>
      </w:r>
      <w:hyperlink r:id="rId16">
        <w:r w:rsidRPr="004A2D0D">
          <w:rPr>
            <w:rFonts w:ascii="Times New Roman" w:eastAsia="Times New Roman" w:hAnsi="Times New Roman" w:cs="Times New Roman"/>
            <w:color w:val="1155CC"/>
            <w:sz w:val="24"/>
            <w:szCs w:val="24"/>
            <w:u w:val="single"/>
          </w:rPr>
          <w:t>https://aws.amazon.com/autoscaling/</w:t>
        </w:r>
      </w:hyperlink>
    </w:p>
    <w:p w14:paraId="569CDBA8" w14:textId="77777777" w:rsidR="00F06830" w:rsidRPr="00BE43C1" w:rsidRDefault="00F06830" w:rsidP="00F06830">
      <w:pPr>
        <w:spacing w:line="480" w:lineRule="auto"/>
        <w:ind w:left="720" w:hanging="720"/>
        <w:rPr>
          <w:rFonts w:ascii="Times New Roman" w:eastAsia="Times New Roman" w:hAnsi="Times New Roman" w:cs="Times New Roman"/>
          <w:i/>
          <w:iCs/>
          <w:sz w:val="24"/>
          <w:szCs w:val="24"/>
        </w:rPr>
      </w:pPr>
      <w:r w:rsidRPr="00BE43C1">
        <w:rPr>
          <w:rFonts w:ascii="Times New Roman" w:eastAsia="Times New Roman" w:hAnsi="Times New Roman" w:cs="Times New Roman"/>
          <w:i/>
          <w:iCs/>
          <w:sz w:val="24"/>
          <w:szCs w:val="24"/>
        </w:rPr>
        <w:t>AWS Auto Scaling</w:t>
      </w:r>
      <w:r w:rsidRPr="00BE43C1">
        <w:rPr>
          <w:rFonts w:ascii="Times New Roman" w:eastAsia="Times New Roman" w:hAnsi="Times New Roman" w:cs="Times New Roman"/>
          <w:sz w:val="24"/>
          <w:szCs w:val="24"/>
        </w:rPr>
        <w:t xml:space="preserve">. (2022). Amazon Web Services, Inc. </w:t>
      </w:r>
      <w:ins w:id="45" w:author="Lazar,Emanuel" w:date="2022-07-26T19:05:00Z">
        <w:r w:rsidRPr="00BE43C1">
          <w:rPr>
            <w:rFonts w:ascii="Times New Roman" w:hAnsi="Times New Roman" w:cs="Times New Roman"/>
            <w:sz w:val="24"/>
            <w:szCs w:val="24"/>
          </w:rPr>
          <w:fldChar w:fldCharType="begin"/>
        </w:r>
        <w:r w:rsidRPr="00BE43C1">
          <w:rPr>
            <w:rFonts w:ascii="Times New Roman" w:hAnsi="Times New Roman" w:cs="Times New Roman"/>
            <w:sz w:val="24"/>
            <w:szCs w:val="24"/>
          </w:rPr>
          <w:instrText xml:space="preserve">HYPERLINK "https://aws.amazon.com/autoscaling/" </w:instrText>
        </w:r>
        <w:r w:rsidRPr="00BE43C1">
          <w:rPr>
            <w:rFonts w:ascii="Times New Roman" w:hAnsi="Times New Roman" w:cs="Times New Roman"/>
            <w:sz w:val="24"/>
            <w:szCs w:val="24"/>
          </w:rPr>
          <w:fldChar w:fldCharType="separate"/>
        </w:r>
      </w:ins>
      <w:r w:rsidRPr="00BE43C1">
        <w:rPr>
          <w:rStyle w:val="Hyperlink"/>
          <w:rFonts w:ascii="Times New Roman" w:eastAsia="Times New Roman" w:hAnsi="Times New Roman" w:cs="Times New Roman"/>
          <w:sz w:val="24"/>
          <w:szCs w:val="24"/>
        </w:rPr>
        <w:t>https://aws.amazon.com/autoscaling/</w:t>
      </w:r>
      <w:ins w:id="46" w:author="Lazar,Emanuel" w:date="2022-07-26T19:05:00Z">
        <w:r w:rsidRPr="00BE43C1">
          <w:rPr>
            <w:rFonts w:ascii="Times New Roman" w:hAnsi="Times New Roman" w:cs="Times New Roman"/>
            <w:sz w:val="24"/>
            <w:szCs w:val="24"/>
          </w:rPr>
          <w:fldChar w:fldCharType="end"/>
        </w:r>
      </w:ins>
      <w:r w:rsidRPr="00BE43C1">
        <w:rPr>
          <w:rFonts w:ascii="Times New Roman" w:eastAsia="Times New Roman" w:hAnsi="Times New Roman" w:cs="Times New Roman"/>
          <w:i/>
          <w:iCs/>
          <w:sz w:val="24"/>
          <w:szCs w:val="24"/>
        </w:rPr>
        <w:t xml:space="preserve"> </w:t>
      </w:r>
    </w:p>
    <w:p w14:paraId="5AA39857" w14:textId="4E0CEA24" w:rsidR="00F06830" w:rsidRPr="004A2D0D" w:rsidRDefault="00F06830" w:rsidP="00F06830">
      <w:pPr>
        <w:shd w:val="clear" w:color="auto" w:fill="FFFFFF" w:themeFill="background1"/>
        <w:spacing w:line="480" w:lineRule="auto"/>
        <w:ind w:left="720" w:hanging="720"/>
        <w:rPr>
          <w:rFonts w:ascii="Times New Roman" w:eastAsia="Times New Roman" w:hAnsi="Times New Roman" w:cs="Times New Roman"/>
          <w:color w:val="222222"/>
          <w:sz w:val="24"/>
          <w:szCs w:val="24"/>
        </w:rPr>
      </w:pPr>
      <w:r w:rsidRPr="0A74F99E">
        <w:rPr>
          <w:rFonts w:ascii="Times New Roman" w:eastAsia="Times New Roman" w:hAnsi="Times New Roman" w:cs="Times New Roman"/>
          <w:color w:val="222222"/>
          <w:sz w:val="24"/>
          <w:szCs w:val="24"/>
        </w:rPr>
        <w:t xml:space="preserve">AWS </w:t>
      </w:r>
      <w:r w:rsidRPr="0A74F99E">
        <w:rPr>
          <w:rFonts w:ascii="Times New Roman" w:eastAsia="Times New Roman" w:hAnsi="Times New Roman" w:cs="Times New Roman"/>
          <w:i/>
          <w:iCs/>
          <w:color w:val="222222"/>
          <w:sz w:val="24"/>
          <w:szCs w:val="24"/>
        </w:rPr>
        <w:t xml:space="preserve">Disaster Recovery of On-Premises Applications to AWS </w:t>
      </w:r>
      <w:r w:rsidRPr="0A74F99E">
        <w:rPr>
          <w:rFonts w:ascii="Times New Roman" w:eastAsia="Times New Roman" w:hAnsi="Times New Roman" w:cs="Times New Roman"/>
          <w:color w:val="222222"/>
          <w:sz w:val="24"/>
          <w:szCs w:val="24"/>
        </w:rPr>
        <w:t xml:space="preserve">(2022, January 19) </w:t>
      </w:r>
      <w:r w:rsidRPr="0A74F99E">
        <w:rPr>
          <w:rFonts w:ascii="Times New Roman" w:eastAsia="Times New Roman" w:hAnsi="Times New Roman" w:cs="Times New Roman"/>
          <w:i/>
          <w:iCs/>
          <w:color w:val="222222"/>
          <w:sz w:val="24"/>
          <w:szCs w:val="24"/>
        </w:rPr>
        <w:t>Amazon Web Services, Inc.</w:t>
      </w:r>
      <w:r w:rsidRPr="0A74F99E">
        <w:rPr>
          <w:rFonts w:ascii="Times New Roman" w:eastAsia="Times New Roman" w:hAnsi="Times New Roman" w:cs="Times New Roman"/>
          <w:color w:val="222222"/>
          <w:sz w:val="24"/>
          <w:szCs w:val="24"/>
        </w:rPr>
        <w:t>,</w:t>
      </w:r>
      <w:hyperlink r:id="rId17">
        <w:r w:rsidR="1D6391AC" w:rsidRPr="0A74F99E">
          <w:rPr>
            <w:rStyle w:val="Hyperlink"/>
            <w:rFonts w:ascii="Times New Roman" w:eastAsia="Times New Roman" w:hAnsi="Times New Roman" w:cs="Times New Roman"/>
            <w:sz w:val="24"/>
            <w:szCs w:val="24"/>
          </w:rPr>
          <w:t>https://docs.aws.amazon.com/whitepapers/latest/disaster-recovery-of-on-premises-applications-to-aws/disaster-recovery-of-on-premises-applications-to-aws.html</w:t>
        </w:r>
      </w:hyperlink>
    </w:p>
    <w:p w14:paraId="5118396A" w14:textId="3D0AB54C" w:rsidR="00F06830" w:rsidRDefault="00F06830" w:rsidP="00F06830">
      <w:pPr>
        <w:shd w:val="clear" w:color="auto" w:fill="FFFFFF" w:themeFill="background1"/>
        <w:spacing w:line="480" w:lineRule="auto"/>
        <w:ind w:left="720" w:hanging="720"/>
        <w:rPr>
          <w:rFonts w:ascii="Times New Roman" w:eastAsia="Times" w:hAnsi="Times New Roman" w:cs="Times New Roman"/>
          <w:sz w:val="24"/>
          <w:szCs w:val="24"/>
        </w:rPr>
      </w:pPr>
      <w:r w:rsidRPr="004A2D0D">
        <w:rPr>
          <w:rFonts w:ascii="Times New Roman" w:eastAsia="Times" w:hAnsi="Times New Roman" w:cs="Times New Roman"/>
          <w:color w:val="3A3A3A"/>
          <w:sz w:val="24"/>
          <w:szCs w:val="24"/>
          <w:rPrChange w:id="47" w:author="Paithankar,Ruchita" w:date="2022-07-28T06:47:00Z">
            <w:rPr>
              <w:rFonts w:ascii="Source Sans Pro" w:eastAsia="Source Sans Pro" w:hAnsi="Source Sans Pro" w:cs="Source Sans Pro"/>
              <w:color w:val="3A3A3A"/>
              <w:sz w:val="23"/>
              <w:szCs w:val="23"/>
            </w:rPr>
          </w:rPrChange>
        </w:rPr>
        <w:t xml:space="preserve">AWS Elastic Disaster Recovery now supports failback automation (2022), </w:t>
      </w:r>
      <w:r w:rsidRPr="004A2D0D">
        <w:rPr>
          <w:rFonts w:ascii="Times New Roman" w:eastAsia="Times" w:hAnsi="Times New Roman" w:cs="Times New Roman"/>
          <w:i/>
          <w:iCs/>
          <w:color w:val="3A3A3A"/>
          <w:sz w:val="24"/>
          <w:szCs w:val="24"/>
          <w:rPrChange w:id="48" w:author="Paithankar,Ruchita" w:date="2022-07-28T06:47:00Z">
            <w:rPr>
              <w:rFonts w:ascii="Source Sans Pro" w:eastAsia="Source Sans Pro" w:hAnsi="Source Sans Pro" w:cs="Source Sans Pro"/>
              <w:i/>
              <w:iCs/>
              <w:color w:val="3A3A3A"/>
              <w:sz w:val="23"/>
              <w:szCs w:val="23"/>
            </w:rPr>
          </w:rPrChange>
        </w:rPr>
        <w:t>ENP Newswire</w:t>
      </w:r>
      <w:r w:rsidRPr="004A2D0D">
        <w:rPr>
          <w:rFonts w:ascii="Times New Roman" w:eastAsia="Times" w:hAnsi="Times New Roman" w:cs="Times New Roman"/>
          <w:color w:val="3A3A3A"/>
          <w:sz w:val="24"/>
          <w:szCs w:val="24"/>
          <w:rPrChange w:id="49" w:author="Paithankar,Ruchita" w:date="2022-07-28T06:47:00Z">
            <w:rPr>
              <w:rFonts w:ascii="Source Sans Pro" w:eastAsia="Source Sans Pro" w:hAnsi="Source Sans Pro" w:cs="Source Sans Pro"/>
              <w:color w:val="3A3A3A"/>
              <w:sz w:val="23"/>
              <w:szCs w:val="23"/>
            </w:rPr>
          </w:rPrChange>
        </w:rPr>
        <w:t xml:space="preserve">, </w:t>
      </w:r>
      <w:hyperlink r:id="rId18" w:history="1">
        <w:r w:rsidRPr="005F6CA4">
          <w:rPr>
            <w:rStyle w:val="Hyperlink"/>
            <w:rFonts w:ascii="Times New Roman" w:eastAsia="Source Sans Pro" w:hAnsi="Times New Roman" w:cs="Times New Roman"/>
            <w:sz w:val="24"/>
            <w:szCs w:val="24"/>
          </w:rPr>
          <w:t>https://aws.amazon.com/disaster-recovery/</w:t>
        </w:r>
      </w:hyperlink>
    </w:p>
    <w:p w14:paraId="295F825B" w14:textId="6C110BE3" w:rsidR="00F06830" w:rsidRPr="00BE43C1" w:rsidRDefault="00F06830" w:rsidP="00F06830">
      <w:pPr>
        <w:shd w:val="clear" w:color="auto" w:fill="FFFFFF" w:themeFill="background1"/>
        <w:spacing w:line="480" w:lineRule="auto"/>
        <w:ind w:left="720" w:hanging="720"/>
        <w:rPr>
          <w:rFonts w:ascii="Times New Roman" w:eastAsia="Times New Roman" w:hAnsi="Times New Roman" w:cs="Times New Roman"/>
          <w:color w:val="222222"/>
          <w:sz w:val="24"/>
          <w:szCs w:val="24"/>
        </w:rPr>
      </w:pPr>
      <w:ins w:id="50" w:author="Paithankar,Ruchita" w:date="2022-07-28T06:22:00Z">
        <w:r w:rsidRPr="0A74F99E">
          <w:rPr>
            <w:rFonts w:ascii="Times New Roman" w:eastAsia="Times New Roman" w:hAnsi="Times New Roman" w:cs="Times New Roman"/>
            <w:i/>
            <w:iCs/>
            <w:sz w:val="24"/>
            <w:szCs w:val="24"/>
          </w:rPr>
          <w:t xml:space="preserve">AWS </w:t>
        </w:r>
      </w:ins>
      <w:r w:rsidRPr="0A74F99E">
        <w:rPr>
          <w:rFonts w:ascii="Times New Roman" w:eastAsia="Times New Roman" w:hAnsi="Times New Roman" w:cs="Times New Roman"/>
          <w:sz w:val="24"/>
          <w:szCs w:val="24"/>
        </w:rPr>
        <w:t>Multi-AZ deployments for high availability  (2022, March 4)</w:t>
      </w:r>
      <w:r w:rsidRPr="0A74F99E">
        <w:rPr>
          <w:rFonts w:ascii="Times New Roman" w:eastAsia="Times New Roman" w:hAnsi="Times New Roman" w:cs="Times New Roman"/>
          <w:i/>
          <w:iCs/>
          <w:color w:val="222222"/>
          <w:sz w:val="24"/>
          <w:szCs w:val="24"/>
        </w:rPr>
        <w:t>Amazon Web Services, Inc</w:t>
      </w:r>
      <w:r w:rsidRPr="0A74F99E">
        <w:rPr>
          <w:rFonts w:ascii="Times New Roman" w:eastAsia="Times New Roman" w:hAnsi="Times New Roman" w:cs="Times New Roman"/>
          <w:color w:val="222222"/>
          <w:sz w:val="24"/>
          <w:szCs w:val="24"/>
        </w:rPr>
        <w:t>.</w:t>
      </w:r>
      <w:r w:rsidRPr="0A74F99E">
        <w:rPr>
          <w:rFonts w:ascii="Times New Roman" w:eastAsia="Times New Roman" w:hAnsi="Times New Roman" w:cs="Times New Roman"/>
          <w:sz w:val="24"/>
          <w:szCs w:val="24"/>
        </w:rPr>
        <w:t>,</w:t>
      </w:r>
      <w:hyperlink r:id="rId19">
        <w:r w:rsidRPr="0A74F99E">
          <w:rPr>
            <w:rFonts w:ascii="Times New Roman" w:eastAsia="Times New Roman" w:hAnsi="Times New Roman" w:cs="Times New Roman"/>
            <w:sz w:val="24"/>
            <w:szCs w:val="24"/>
          </w:rPr>
          <w:t xml:space="preserve"> </w:t>
        </w:r>
      </w:hyperlink>
      <w:hyperlink r:id="rId20">
        <w:r w:rsidRPr="0A74F99E">
          <w:rPr>
            <w:rFonts w:ascii="Times New Roman" w:eastAsia="Times New Roman" w:hAnsi="Times New Roman" w:cs="Times New Roman"/>
            <w:color w:val="1155CC"/>
            <w:sz w:val="24"/>
            <w:szCs w:val="24"/>
            <w:u w:val="single"/>
          </w:rPr>
          <w:t>https://docs.aws.amazon.com/AmazonRDS/latest/UserGuide/Concepts.MultiAZ.html</w:t>
        </w:r>
      </w:hyperlink>
    </w:p>
    <w:p w14:paraId="5018B7A5" w14:textId="77777777" w:rsidR="00F06830" w:rsidRPr="00BE43C1" w:rsidRDefault="00F06830" w:rsidP="00F06830">
      <w:pPr>
        <w:spacing w:line="480" w:lineRule="auto"/>
        <w:ind w:left="720" w:hanging="720"/>
        <w:rPr>
          <w:rStyle w:val="Hyperlink"/>
          <w:rFonts w:ascii="Times New Roman" w:eastAsia="Times New Roman" w:hAnsi="Times New Roman" w:cs="Times New Roman"/>
          <w:sz w:val="24"/>
          <w:szCs w:val="24"/>
        </w:rPr>
      </w:pPr>
      <w:r w:rsidRPr="00BE43C1">
        <w:rPr>
          <w:rFonts w:ascii="Times New Roman" w:eastAsia="Times New Roman" w:hAnsi="Times New Roman" w:cs="Times New Roman"/>
          <w:i/>
          <w:iCs/>
          <w:sz w:val="24"/>
          <w:szCs w:val="24"/>
        </w:rPr>
        <w:t>AWS Pricing Calculator</w:t>
      </w:r>
      <w:r w:rsidRPr="00BE43C1">
        <w:rPr>
          <w:rFonts w:ascii="Times New Roman" w:eastAsia="Times New Roman" w:hAnsi="Times New Roman" w:cs="Times New Roman"/>
          <w:sz w:val="24"/>
          <w:szCs w:val="24"/>
        </w:rPr>
        <w:t xml:space="preserve">. (2022). AWS Pricing Calculator. </w:t>
      </w:r>
      <w:ins w:id="51" w:author="Lazar,Emanuel" w:date="2022-07-26T19:10:00Z">
        <w:r w:rsidRPr="00BE43C1">
          <w:rPr>
            <w:rFonts w:ascii="Times New Roman" w:hAnsi="Times New Roman" w:cs="Times New Roman"/>
            <w:sz w:val="24"/>
            <w:szCs w:val="24"/>
          </w:rPr>
          <w:fldChar w:fldCharType="begin"/>
        </w:r>
        <w:r w:rsidRPr="00BE43C1">
          <w:rPr>
            <w:rFonts w:ascii="Times New Roman" w:hAnsi="Times New Roman" w:cs="Times New Roman"/>
            <w:sz w:val="24"/>
            <w:szCs w:val="24"/>
          </w:rPr>
          <w:instrText xml:space="preserve">HYPERLINK "https://calculator.aws/#/addService" </w:instrText>
        </w:r>
        <w:r w:rsidRPr="00BE43C1">
          <w:rPr>
            <w:rFonts w:ascii="Times New Roman" w:hAnsi="Times New Roman" w:cs="Times New Roman"/>
            <w:sz w:val="24"/>
            <w:szCs w:val="24"/>
          </w:rPr>
          <w:fldChar w:fldCharType="separate"/>
        </w:r>
      </w:ins>
      <w:r w:rsidRPr="00BE43C1">
        <w:rPr>
          <w:rStyle w:val="Hyperlink"/>
          <w:rFonts w:ascii="Times New Roman" w:eastAsia="Times New Roman" w:hAnsi="Times New Roman" w:cs="Times New Roman"/>
          <w:sz w:val="24"/>
          <w:szCs w:val="24"/>
        </w:rPr>
        <w:t>https://calculator.aws/#/addService</w:t>
      </w:r>
      <w:r w:rsidRPr="00BE43C1">
        <w:rPr>
          <w:rFonts w:ascii="Times New Roman" w:hAnsi="Times New Roman" w:cs="Times New Roman"/>
          <w:sz w:val="24"/>
          <w:szCs w:val="24"/>
        </w:rPr>
        <w:fldChar w:fldCharType="end"/>
      </w:r>
    </w:p>
    <w:p w14:paraId="5F4A25EF" w14:textId="77777777" w:rsidR="00F06830" w:rsidRPr="00BE43C1" w:rsidRDefault="00F06830">
      <w:pPr>
        <w:pStyle w:val="Heading1"/>
        <w:spacing w:line="480" w:lineRule="auto"/>
        <w:ind w:left="720" w:hanging="720"/>
        <w:rPr>
          <w:rStyle w:val="Hyperlink"/>
          <w:rFonts w:ascii="Times New Roman" w:eastAsia="Times" w:hAnsi="Times New Roman" w:cs="Times New Roman"/>
          <w:sz w:val="24"/>
          <w:szCs w:val="24"/>
        </w:rPr>
        <w:pPrChange w:id="52" w:author="Paithankar,Ruchita" w:date="2022-07-28T06:47:00Z">
          <w:pPr/>
        </w:pPrChange>
      </w:pPr>
      <w:r w:rsidRPr="00BE43C1">
        <w:rPr>
          <w:rFonts w:ascii="Times New Roman" w:eastAsia="Times" w:hAnsi="Times New Roman" w:cs="Times New Roman"/>
          <w:color w:val="000000" w:themeColor="text1"/>
          <w:sz w:val="24"/>
          <w:szCs w:val="24"/>
        </w:rPr>
        <w:t xml:space="preserve">AWS Reliability Pillar (2022, May 5), </w:t>
      </w:r>
      <w:r w:rsidRPr="00BE43C1">
        <w:rPr>
          <w:rFonts w:ascii="Times New Roman" w:eastAsia="Times" w:hAnsi="Times New Roman" w:cs="Times New Roman"/>
          <w:i/>
          <w:iCs/>
          <w:color w:val="000000" w:themeColor="text1"/>
          <w:sz w:val="24"/>
          <w:szCs w:val="24"/>
        </w:rPr>
        <w:t xml:space="preserve">Example Implementation for availability goals, multi-region scenarios, </w:t>
      </w:r>
      <w:r w:rsidRPr="00BE43C1">
        <w:rPr>
          <w:rFonts w:ascii="Times New Roman" w:eastAsia="Times" w:hAnsi="Times New Roman" w:cs="Times New Roman"/>
          <w:i/>
          <w:iCs/>
          <w:color w:val="16191F"/>
          <w:sz w:val="24"/>
          <w:szCs w:val="24"/>
        </w:rPr>
        <w:t>3½ 9s (99.95%) with a Recovery Time between 5 and 30 Minutes</w:t>
      </w:r>
      <w:r w:rsidRPr="00BE43C1">
        <w:rPr>
          <w:rFonts w:ascii="Times New Roman" w:eastAsia="Times" w:hAnsi="Times New Roman" w:cs="Times New Roman"/>
          <w:color w:val="16191F"/>
          <w:sz w:val="24"/>
          <w:szCs w:val="24"/>
        </w:rPr>
        <w:t xml:space="preserve">, </w:t>
      </w:r>
      <w:r w:rsidRPr="00BE43C1">
        <w:rPr>
          <w:rFonts w:ascii="Times New Roman" w:hAnsi="Times New Roman" w:cs="Times New Roman"/>
          <w:sz w:val="24"/>
          <w:szCs w:val="24"/>
        </w:rPr>
        <w:fldChar w:fldCharType="begin"/>
      </w:r>
      <w:ins w:id="53" w:author="Paithankar,Ruchita" w:date="2022-07-28T06:47:00Z">
        <w:r w:rsidRPr="00BE43C1">
          <w:rPr>
            <w:rFonts w:ascii="Times New Roman" w:hAnsi="Times New Roman" w:cs="Times New Roman"/>
            <w:sz w:val="24"/>
            <w:szCs w:val="24"/>
          </w:rPr>
          <w:instrText xml:space="preserve">HYPERLINK "https://docs.aws.amazon.com/wellarchitected/latest/reliability-pillar/s-99.95-with-a-recovery-time-between-5-and-30-minutes.html" </w:instrText>
        </w:r>
      </w:ins>
      <w:r w:rsidRPr="00BE43C1">
        <w:rPr>
          <w:rFonts w:ascii="Times New Roman" w:hAnsi="Times New Roman" w:cs="Times New Roman"/>
          <w:sz w:val="24"/>
          <w:szCs w:val="24"/>
        </w:rPr>
        <w:fldChar w:fldCharType="separate"/>
      </w:r>
      <w:r w:rsidRPr="00BE43C1">
        <w:rPr>
          <w:rStyle w:val="Hyperlink"/>
          <w:rFonts w:ascii="Times New Roman" w:eastAsia="Times" w:hAnsi="Times New Roman" w:cs="Times New Roman"/>
          <w:sz w:val="24"/>
          <w:szCs w:val="24"/>
        </w:rPr>
        <w:t>https://docs.aws.amazon.com/wellarchitected/latest/reliability-pillar/s-99.95-with-a-recovery-time-between-5-and-30-minutes.html</w:t>
      </w:r>
      <w:r w:rsidRPr="00BE43C1">
        <w:rPr>
          <w:rFonts w:ascii="Times New Roman" w:hAnsi="Times New Roman" w:cs="Times New Roman"/>
          <w:sz w:val="24"/>
          <w:szCs w:val="24"/>
        </w:rPr>
        <w:fldChar w:fldCharType="end"/>
      </w:r>
    </w:p>
    <w:p w14:paraId="3A9E185E" w14:textId="77777777" w:rsidR="00F06830" w:rsidRDefault="00F06830" w:rsidP="002110D0">
      <w:pPr>
        <w:shd w:val="clear" w:color="auto" w:fill="FFFFFF"/>
        <w:spacing w:line="480" w:lineRule="auto"/>
        <w:ind w:left="720" w:hanging="720"/>
        <w:rPr>
          <w:rFonts w:ascii="Times New Roman" w:eastAsia="Times New Roman" w:hAnsi="Times New Roman" w:cs="Times New Roman"/>
          <w:color w:val="1155CC"/>
          <w:sz w:val="24"/>
          <w:szCs w:val="24"/>
          <w:u w:val="single"/>
        </w:rPr>
      </w:pPr>
      <w:r w:rsidRPr="00BE43C1">
        <w:rPr>
          <w:rFonts w:ascii="Times New Roman" w:eastAsia="Times New Roman" w:hAnsi="Times New Roman" w:cs="Times New Roman"/>
          <w:color w:val="222222"/>
          <w:sz w:val="24"/>
          <w:szCs w:val="24"/>
        </w:rPr>
        <w:t xml:space="preserve">aws. (2021, September 7). </w:t>
      </w:r>
      <w:r w:rsidRPr="00BE43C1">
        <w:rPr>
          <w:rFonts w:ascii="Times New Roman" w:eastAsia="Times New Roman" w:hAnsi="Times New Roman" w:cs="Times New Roman"/>
          <w:i/>
          <w:color w:val="222222"/>
          <w:sz w:val="24"/>
          <w:szCs w:val="24"/>
        </w:rPr>
        <w:t>Navigating Compliance with EU Data Transfer Requirements</w:t>
      </w:r>
      <w:r w:rsidRPr="00BE43C1">
        <w:rPr>
          <w:rFonts w:ascii="Times New Roman" w:eastAsia="Times New Roman" w:hAnsi="Times New Roman" w:cs="Times New Roman"/>
          <w:color w:val="222222"/>
          <w:sz w:val="24"/>
          <w:szCs w:val="24"/>
        </w:rPr>
        <w:t xml:space="preserve">. AWS Amazon Compliance. </w:t>
      </w:r>
      <w:hyperlink r:id="rId21">
        <w:r w:rsidRPr="00BE43C1">
          <w:rPr>
            <w:rFonts w:ascii="Times New Roman" w:eastAsia="Times New Roman" w:hAnsi="Times New Roman" w:cs="Times New Roman"/>
            <w:color w:val="1155CC"/>
            <w:sz w:val="24"/>
            <w:szCs w:val="24"/>
            <w:u w:val="single"/>
          </w:rPr>
          <w:t>https://d1.awsstatic.com/whitepapers/Security/navigating-compliance-with-eu-data-transfer-requirements.pdf</w:t>
        </w:r>
      </w:hyperlink>
      <w:commentRangeEnd w:id="38"/>
      <w:r w:rsidRPr="00BE43C1">
        <w:rPr>
          <w:rStyle w:val="CommentReference"/>
          <w:rFonts w:ascii="Times New Roman" w:hAnsi="Times New Roman" w:cs="Times New Roman"/>
          <w:sz w:val="24"/>
          <w:szCs w:val="24"/>
        </w:rPr>
        <w:commentReference w:id="38"/>
      </w:r>
    </w:p>
    <w:p w14:paraId="2B806F8F" w14:textId="7545B43C" w:rsidR="00F83DBE" w:rsidRPr="00F83DBE" w:rsidRDefault="00F83DBE" w:rsidP="00F83DBE">
      <w:pPr>
        <w:pStyle w:val="NormalWeb"/>
        <w:spacing w:before="0" w:beforeAutospacing="0" w:after="0" w:afterAutospacing="0" w:line="480" w:lineRule="auto"/>
        <w:ind w:left="720" w:hanging="720"/>
      </w:pPr>
      <w:r>
        <w:t xml:space="preserve">aws. (n.d.-a). </w:t>
      </w:r>
      <w:r>
        <w:rPr>
          <w:i/>
          <w:iCs/>
        </w:rPr>
        <w:t>Encryption cryptography signing - AWS Key Management Service - Amazon Web Services</w:t>
      </w:r>
      <w:r>
        <w:t>. Amazon Web Services, Inc. https://aws.amazon.com/kms/</w:t>
      </w:r>
    </w:p>
    <w:p w14:paraId="5E19A01E" w14:textId="60EF5078" w:rsidR="00F06830" w:rsidRPr="004A2D0D" w:rsidRDefault="00F06830" w:rsidP="00F06830">
      <w:pPr>
        <w:spacing w:line="480" w:lineRule="auto"/>
        <w:ind w:left="720" w:hanging="720"/>
        <w:rPr>
          <w:rFonts w:ascii="Times New Roman" w:hAnsi="Times New Roman" w:cs="Times New Roman"/>
          <w:sz w:val="24"/>
          <w:szCs w:val="24"/>
        </w:rPr>
      </w:pPr>
      <w:r w:rsidRPr="004A2D0D">
        <w:rPr>
          <w:rFonts w:ascii="Times New Roman" w:eastAsia="Times New Roman" w:hAnsi="Times New Roman" w:cs="Times New Roman"/>
          <w:sz w:val="24"/>
          <w:szCs w:val="24"/>
        </w:rPr>
        <w:t>aws. (n.d.-</w:t>
      </w:r>
      <w:r w:rsidR="00F83DBE">
        <w:rPr>
          <w:rFonts w:ascii="Times New Roman" w:eastAsia="Times New Roman" w:hAnsi="Times New Roman" w:cs="Times New Roman"/>
          <w:sz w:val="24"/>
          <w:szCs w:val="24"/>
        </w:rPr>
        <w:t>b</w:t>
      </w:r>
      <w:r w:rsidRPr="004A2D0D">
        <w:rPr>
          <w:rFonts w:ascii="Times New Roman" w:eastAsia="Times New Roman" w:hAnsi="Times New Roman" w:cs="Times New Roman"/>
          <w:sz w:val="24"/>
          <w:szCs w:val="24"/>
        </w:rPr>
        <w:t xml:space="preserve">). </w:t>
      </w:r>
      <w:r w:rsidRPr="004A2D0D">
        <w:rPr>
          <w:rFonts w:ascii="Times New Roman" w:eastAsia="Times New Roman" w:hAnsi="Times New Roman" w:cs="Times New Roman"/>
          <w:i/>
          <w:iCs/>
          <w:sz w:val="24"/>
          <w:szCs w:val="24"/>
        </w:rPr>
        <w:t>Shared Responsibility Model</w:t>
      </w:r>
      <w:r w:rsidRPr="004A2D0D">
        <w:rPr>
          <w:rFonts w:ascii="Times New Roman" w:eastAsia="Times New Roman" w:hAnsi="Times New Roman" w:cs="Times New Roman"/>
          <w:sz w:val="24"/>
          <w:szCs w:val="24"/>
        </w:rPr>
        <w:t xml:space="preserve">. Amazon Web Services, Inc. </w:t>
      </w:r>
      <w:hyperlink r:id="rId22">
        <w:r w:rsidRPr="004A2D0D">
          <w:rPr>
            <w:rStyle w:val="Hyperlink"/>
            <w:rFonts w:ascii="Times New Roman" w:eastAsia="Times New Roman" w:hAnsi="Times New Roman" w:cs="Times New Roman"/>
            <w:sz w:val="24"/>
            <w:szCs w:val="24"/>
          </w:rPr>
          <w:t>https://aws.amazon.com/compliance/shared-responsibility-model/</w:t>
        </w:r>
      </w:hyperlink>
    </w:p>
    <w:p w14:paraId="1820942A" w14:textId="77777777" w:rsidR="00F06830" w:rsidRPr="004A2D0D" w:rsidRDefault="00F06830" w:rsidP="00F06830">
      <w:pPr>
        <w:spacing w:line="480" w:lineRule="auto"/>
        <w:ind w:left="720" w:hanging="720"/>
        <w:rPr>
          <w:rFonts w:ascii="Times New Roman" w:hAnsi="Times New Roman" w:cs="Times New Roman"/>
          <w:sz w:val="24"/>
          <w:szCs w:val="24"/>
        </w:rPr>
      </w:pPr>
      <w:r w:rsidRPr="004A2D0D">
        <w:rPr>
          <w:rFonts w:ascii="Times New Roman" w:eastAsia="Times New Roman" w:hAnsi="Times New Roman" w:cs="Times New Roman"/>
          <w:sz w:val="24"/>
          <w:szCs w:val="24"/>
        </w:rPr>
        <w:t xml:space="preserve">aws. (n.d.-c). </w:t>
      </w:r>
      <w:r w:rsidRPr="004A2D0D">
        <w:rPr>
          <w:rFonts w:ascii="Times New Roman" w:eastAsia="Times New Roman" w:hAnsi="Times New Roman" w:cs="Times New Roman"/>
          <w:i/>
          <w:iCs/>
          <w:sz w:val="24"/>
          <w:szCs w:val="24"/>
        </w:rPr>
        <w:t xml:space="preserve">What is </w:t>
      </w:r>
      <w:r w:rsidRPr="004A2D0D">
        <w:rPr>
          <w:rFonts w:ascii="Times New Roman" w:eastAsia="Times New Roman" w:hAnsi="Times New Roman" w:cs="Times New Roman"/>
          <w:i/>
          <w:sz w:val="24"/>
          <w:szCs w:val="24"/>
        </w:rPr>
        <w:t xml:space="preserve">AWS </w:t>
      </w:r>
      <w:r w:rsidRPr="004A2D0D">
        <w:rPr>
          <w:rFonts w:ascii="Times New Roman" w:eastAsia="Times New Roman" w:hAnsi="Times New Roman" w:cs="Times New Roman"/>
          <w:i/>
          <w:iCs/>
          <w:sz w:val="24"/>
          <w:szCs w:val="24"/>
        </w:rPr>
        <w:t>Artifact? - AWS Artifact</w:t>
      </w:r>
      <w:r w:rsidRPr="004A2D0D">
        <w:rPr>
          <w:rFonts w:ascii="Times New Roman" w:eastAsia="Times New Roman" w:hAnsi="Times New Roman" w:cs="Times New Roman"/>
          <w:sz w:val="24"/>
          <w:szCs w:val="24"/>
        </w:rPr>
        <w:t xml:space="preserve">. Amazon Web Services, Inc. </w:t>
      </w:r>
      <w:hyperlink r:id="rId23">
        <w:r w:rsidRPr="004A2D0D">
          <w:rPr>
            <w:rStyle w:val="Hyperlink"/>
            <w:rFonts w:ascii="Times New Roman" w:eastAsia="Times New Roman" w:hAnsi="Times New Roman" w:cs="Times New Roman"/>
            <w:sz w:val="24"/>
            <w:szCs w:val="24"/>
          </w:rPr>
          <w:t>https://docs.aws.amazon.com/artifact/latest/ug/what-is-aws-artifact.html</w:t>
        </w:r>
      </w:hyperlink>
    </w:p>
    <w:p w14:paraId="34E0CD00" w14:textId="11CC8994" w:rsidR="00F06830" w:rsidRPr="004A2D0D" w:rsidRDefault="00F06830" w:rsidP="00F06830">
      <w:pPr>
        <w:spacing w:line="480" w:lineRule="auto"/>
        <w:ind w:left="720" w:hanging="720"/>
        <w:rPr>
          <w:rFonts w:ascii="Times New Roman" w:eastAsia="Times" w:hAnsi="Times New Roman" w:cs="Times New Roman"/>
          <w:color w:val="0000FF" w:themeColor="hyperlink"/>
          <w:sz w:val="24"/>
          <w:szCs w:val="24"/>
          <w:u w:val="single"/>
        </w:rPr>
      </w:pPr>
      <w:r w:rsidRPr="004A2D0D">
        <w:rPr>
          <w:rFonts w:ascii="Times New Roman" w:eastAsia="Times" w:hAnsi="Times New Roman" w:cs="Times New Roman"/>
          <w:sz w:val="24"/>
          <w:szCs w:val="24"/>
        </w:rPr>
        <w:t>AWS</w:t>
      </w:r>
      <w:r w:rsidR="00F621D8">
        <w:rPr>
          <w:rFonts w:ascii="Times New Roman" w:eastAsia="Times" w:hAnsi="Times New Roman" w:cs="Times New Roman"/>
          <w:sz w:val="24"/>
          <w:szCs w:val="24"/>
        </w:rPr>
        <w:t xml:space="preserve"> </w:t>
      </w:r>
      <w:r w:rsidRPr="004A2D0D">
        <w:rPr>
          <w:rFonts w:ascii="Times New Roman" w:eastAsia="Times" w:hAnsi="Times New Roman" w:cs="Times New Roman"/>
          <w:sz w:val="24"/>
          <w:szCs w:val="24"/>
        </w:rPr>
        <w:t xml:space="preserve">Cloud (2022, June 23), </w:t>
      </w:r>
      <w:r w:rsidRPr="004A2D0D">
        <w:rPr>
          <w:rFonts w:ascii="Times New Roman" w:eastAsia="Times" w:hAnsi="Times New Roman" w:cs="Times New Roman"/>
          <w:i/>
          <w:iCs/>
          <w:sz w:val="24"/>
          <w:szCs w:val="24"/>
        </w:rPr>
        <w:t>AWS disaster recovery scenarios: part 2 – AWS warm standby and multi-site</w:t>
      </w:r>
      <w:r w:rsidRPr="004A2D0D">
        <w:rPr>
          <w:rFonts w:ascii="Times New Roman" w:eastAsia="Times" w:hAnsi="Times New Roman" w:cs="Times New Roman"/>
          <w:sz w:val="24"/>
          <w:szCs w:val="24"/>
        </w:rPr>
        <w:t xml:space="preserve">, </w:t>
      </w:r>
      <w:hyperlink r:id="rId24" w:history="1">
        <w:r w:rsidRPr="004A2D0D">
          <w:rPr>
            <w:rStyle w:val="Hyperlink"/>
            <w:rFonts w:ascii="Times New Roman" w:hAnsi="Times New Roman" w:cs="Times New Roman"/>
            <w:sz w:val="24"/>
            <w:szCs w:val="24"/>
          </w:rPr>
          <w:t>https://n2ws.com/blog/aws-cloud/aws-disaster-recovery-scenarios-part-2-warm-standby-multi-site</w:t>
        </w:r>
      </w:hyperlink>
    </w:p>
    <w:p w14:paraId="2F254641" w14:textId="77777777" w:rsidR="00F06830" w:rsidRPr="00BE43C1" w:rsidRDefault="00F06830" w:rsidP="00F06830">
      <w:pPr>
        <w:shd w:val="clear" w:color="auto" w:fill="FFFFFF"/>
        <w:spacing w:line="480" w:lineRule="auto"/>
        <w:ind w:left="720" w:hanging="720"/>
        <w:rPr>
          <w:rFonts w:ascii="Times New Roman" w:eastAsia="Times New Roman" w:hAnsi="Times New Roman" w:cs="Times New Roman"/>
          <w:color w:val="222222"/>
          <w:sz w:val="24"/>
          <w:szCs w:val="24"/>
        </w:rPr>
      </w:pPr>
      <w:r w:rsidRPr="00BE43C1">
        <w:rPr>
          <w:rFonts w:ascii="Times New Roman" w:eastAsia="Times New Roman" w:hAnsi="Times New Roman" w:cs="Times New Roman"/>
          <w:color w:val="222222"/>
          <w:sz w:val="24"/>
          <w:szCs w:val="24"/>
        </w:rPr>
        <w:t xml:space="preserve">Chapman J.,(2021, Dec 8), </w:t>
      </w:r>
      <w:r w:rsidRPr="00BE43C1">
        <w:rPr>
          <w:rFonts w:ascii="Times New Roman" w:eastAsia="Times New Roman" w:hAnsi="Times New Roman" w:cs="Times New Roman"/>
          <w:i/>
          <w:color w:val="222222"/>
          <w:sz w:val="24"/>
          <w:szCs w:val="24"/>
        </w:rPr>
        <w:t xml:space="preserve">AWS architecture blog, creating a multi-region application with AWS Services – part 1, compute, networking, and security, </w:t>
      </w:r>
      <w:hyperlink r:id="rId25">
        <w:r w:rsidRPr="00BE43C1">
          <w:rPr>
            <w:rFonts w:ascii="Times New Roman" w:eastAsia="Times New Roman" w:hAnsi="Times New Roman" w:cs="Times New Roman"/>
            <w:color w:val="1155CC"/>
            <w:sz w:val="24"/>
            <w:szCs w:val="24"/>
            <w:u w:val="single"/>
          </w:rPr>
          <w:t>https://aws.amazon.com/blogs/architecture/creating-a-multi-region-application-with-aws-services-part-1-compute-and-security/</w:t>
        </w:r>
      </w:hyperlink>
    </w:p>
    <w:p w14:paraId="4404E981" w14:textId="77777777" w:rsidR="00F06830" w:rsidRPr="00BE43C1" w:rsidRDefault="00F06830" w:rsidP="00F06830">
      <w:pPr>
        <w:spacing w:line="480" w:lineRule="auto"/>
        <w:ind w:left="720" w:hanging="720"/>
        <w:rPr>
          <w:rFonts w:ascii="Times New Roman" w:hAnsi="Times New Roman" w:cs="Times New Roman"/>
          <w:sz w:val="24"/>
          <w:szCs w:val="24"/>
        </w:rPr>
      </w:pPr>
      <w:r w:rsidRPr="00BE43C1">
        <w:rPr>
          <w:rFonts w:ascii="Times New Roman" w:eastAsia="Times New Roman" w:hAnsi="Times New Roman" w:cs="Times New Roman"/>
          <w:sz w:val="24"/>
          <w:szCs w:val="24"/>
        </w:rPr>
        <w:t xml:space="preserve">Cloud Infrastructure Services Providers in Europe. (2021, February 9). </w:t>
      </w:r>
      <w:r w:rsidRPr="00BE43C1">
        <w:rPr>
          <w:rFonts w:ascii="Times New Roman" w:eastAsia="Times New Roman" w:hAnsi="Times New Roman" w:cs="Times New Roman"/>
          <w:i/>
          <w:sz w:val="24"/>
          <w:szCs w:val="24"/>
        </w:rPr>
        <w:t>CISPE Public Register</w:t>
      </w:r>
      <w:r w:rsidRPr="00BE43C1">
        <w:rPr>
          <w:rFonts w:ascii="Times New Roman" w:eastAsia="Times New Roman" w:hAnsi="Times New Roman" w:cs="Times New Roman"/>
          <w:sz w:val="24"/>
          <w:szCs w:val="24"/>
        </w:rPr>
        <w:t>. Cloud Infrastructure Service Providers Operating in Europe. https://www.codeofconduct.cloud/public-register/</w:t>
      </w:r>
    </w:p>
    <w:p w14:paraId="0B7ED50E" w14:textId="77777777" w:rsidR="00F06830" w:rsidRPr="00BE43C1" w:rsidRDefault="00F06830" w:rsidP="32D4B697">
      <w:pPr>
        <w:shd w:val="clear" w:color="auto" w:fill="FFFFFF" w:themeFill="background1"/>
        <w:spacing w:line="480" w:lineRule="auto"/>
        <w:rPr>
          <w:rFonts w:ascii="Times New Roman" w:eastAsia="Times New Roman" w:hAnsi="Times New Roman" w:cs="Times New Roman"/>
          <w:b/>
          <w:color w:val="222222"/>
          <w:sz w:val="24"/>
          <w:szCs w:val="24"/>
        </w:rPr>
      </w:pPr>
      <w:r w:rsidRPr="00BE43C1">
        <w:rPr>
          <w:rFonts w:ascii="Times New Roman" w:eastAsia="Times New Roman" w:hAnsi="Times New Roman" w:cs="Times New Roman"/>
          <w:i/>
          <w:color w:val="222222"/>
          <w:sz w:val="24"/>
          <w:szCs w:val="24"/>
        </w:rPr>
        <w:t>Cloud Products</w:t>
      </w:r>
      <w:r w:rsidRPr="00BE43C1">
        <w:rPr>
          <w:rFonts w:ascii="Times New Roman" w:eastAsia="Times New Roman" w:hAnsi="Times New Roman" w:cs="Times New Roman"/>
          <w:color w:val="222222"/>
          <w:sz w:val="24"/>
          <w:szCs w:val="24"/>
        </w:rPr>
        <w:t>. (2022). Amazon Web Services, Inc. https://aws.amazon.com/products/</w:t>
      </w:r>
    </w:p>
    <w:p w14:paraId="2BD429C2" w14:textId="556E6B3C" w:rsidR="00E063EB" w:rsidRPr="004A6645" w:rsidRDefault="00E063EB" w:rsidP="004A6645">
      <w:pPr>
        <w:spacing w:line="480" w:lineRule="auto"/>
        <w:rPr>
          <w:rFonts w:ascii="Times" w:hAnsi="Times"/>
          <w:sz w:val="24"/>
          <w:szCs w:val="24"/>
        </w:rPr>
      </w:pPr>
      <w:r w:rsidRPr="00E063EB">
        <w:rPr>
          <w:rFonts w:ascii="Times" w:hAnsi="Times"/>
          <w:sz w:val="24"/>
          <w:szCs w:val="24"/>
        </w:rPr>
        <w:t xml:space="preserve">Elman D. (2020, June), </w:t>
      </w:r>
      <w:r w:rsidRPr="00E063EB">
        <w:rPr>
          <w:rFonts w:ascii="Times" w:hAnsi="Times"/>
          <w:i/>
          <w:iCs/>
          <w:sz w:val="24"/>
          <w:szCs w:val="24"/>
        </w:rPr>
        <w:t>Nucleus Research - guidebook, understanding the value of migration from on-premises to aws for application security and performance</w:t>
      </w:r>
      <w:r w:rsidRPr="00E063EB">
        <w:rPr>
          <w:rFonts w:ascii="Times" w:hAnsi="Times"/>
          <w:sz w:val="24"/>
          <w:szCs w:val="24"/>
        </w:rPr>
        <w:t xml:space="preserve">, </w:t>
      </w:r>
      <w:hyperlink r:id="rId26" w:history="1">
        <w:r w:rsidRPr="00E063EB">
          <w:rPr>
            <w:rStyle w:val="Hyperlink"/>
            <w:rFonts w:ascii="Times" w:hAnsi="Times"/>
            <w:sz w:val="24"/>
            <w:szCs w:val="24"/>
          </w:rPr>
          <w:t>https://pages.awscloud.com/rs/112-TZM-766/images/the-value-of-improved-availability-security-and-performance.pdf</w:t>
        </w:r>
      </w:hyperlink>
    </w:p>
    <w:p w14:paraId="36F41B3C" w14:textId="3D316A9F" w:rsidR="00F06830" w:rsidRPr="00BE43C1" w:rsidRDefault="00F06830" w:rsidP="00F06830">
      <w:pPr>
        <w:shd w:val="clear" w:color="auto" w:fill="FFFFFF" w:themeFill="background1"/>
        <w:spacing w:line="480" w:lineRule="auto"/>
        <w:rPr>
          <w:ins w:id="54" w:author="Paithankar,Ruchita" w:date="2022-07-28T06:49:00Z"/>
          <w:rFonts w:ascii="Times New Roman" w:eastAsia="Times New Roman" w:hAnsi="Times New Roman" w:cs="Times New Roman"/>
          <w:color w:val="222222"/>
          <w:sz w:val="24"/>
          <w:szCs w:val="24"/>
        </w:rPr>
      </w:pPr>
      <w:r w:rsidRPr="00BE43C1">
        <w:rPr>
          <w:rFonts w:ascii="Times New Roman" w:eastAsia="Times New Roman" w:hAnsi="Times New Roman" w:cs="Times New Roman"/>
          <w:color w:val="222222"/>
          <w:sz w:val="24"/>
          <w:szCs w:val="24"/>
        </w:rPr>
        <w:t xml:space="preserve">European Data Protection Board. (2021, June 18). </w:t>
      </w:r>
      <w:r w:rsidRPr="00BE43C1">
        <w:rPr>
          <w:rFonts w:ascii="Times New Roman" w:eastAsia="Times New Roman" w:hAnsi="Times New Roman" w:cs="Times New Roman"/>
          <w:i/>
          <w:color w:val="222222"/>
          <w:sz w:val="24"/>
          <w:szCs w:val="24"/>
        </w:rPr>
        <w:t>Recommendations 01/2020 on measures that supplement transfer tools to ensure compliance with the EU level of protection of personal data</w:t>
      </w:r>
      <w:r w:rsidRPr="00BE43C1">
        <w:rPr>
          <w:rFonts w:ascii="Times New Roman" w:eastAsia="Times New Roman" w:hAnsi="Times New Roman" w:cs="Times New Roman"/>
          <w:color w:val="222222"/>
          <w:sz w:val="24"/>
          <w:szCs w:val="24"/>
        </w:rPr>
        <w:t xml:space="preserve">. </w:t>
      </w:r>
      <w:hyperlink r:id="rId27">
        <w:r w:rsidRPr="00BE43C1">
          <w:rPr>
            <w:rFonts w:ascii="Times New Roman" w:eastAsia="Times New Roman" w:hAnsi="Times New Roman" w:cs="Times New Roman"/>
            <w:color w:val="1155CC"/>
            <w:sz w:val="24"/>
            <w:szCs w:val="24"/>
            <w:u w:val="single"/>
          </w:rPr>
          <w:t>https://edpb.europa.eu/system/files/2021-06/edpb_recommendations_202001vo.2.0_supplementarymeasurestransferstools_en.pdf</w:t>
        </w:r>
      </w:hyperlink>
    </w:p>
    <w:p w14:paraId="4DC5A1C4" w14:textId="77777777" w:rsidR="00F06830" w:rsidRPr="00BE43C1" w:rsidRDefault="00F06830" w:rsidP="0A74F99E">
      <w:pPr>
        <w:shd w:val="clear" w:color="auto" w:fill="FFFFFF" w:themeFill="background1"/>
        <w:spacing w:line="480" w:lineRule="auto"/>
        <w:ind w:left="720" w:hanging="720"/>
        <w:rPr>
          <w:rFonts w:ascii="Times New Roman" w:eastAsia="Times New Roman" w:hAnsi="Times New Roman" w:cs="Times New Roman"/>
          <w:color w:val="222222"/>
          <w:sz w:val="24"/>
          <w:szCs w:val="24"/>
        </w:rPr>
      </w:pPr>
      <w:r w:rsidRPr="0A74F99E">
        <w:rPr>
          <w:rFonts w:ascii="Times New Roman" w:eastAsia="Times New Roman" w:hAnsi="Times New Roman" w:cs="Times New Roman"/>
          <w:color w:val="222222"/>
          <w:sz w:val="24"/>
          <w:szCs w:val="24"/>
        </w:rPr>
        <w:t xml:space="preserve">Fazlioglu, M. (2021). </w:t>
      </w:r>
      <w:r w:rsidRPr="0A74F99E">
        <w:rPr>
          <w:rFonts w:ascii="Times New Roman" w:eastAsia="Times New Roman" w:hAnsi="Times New Roman" w:cs="Times New Roman"/>
          <w:i/>
          <w:iCs/>
          <w:color w:val="222222"/>
          <w:sz w:val="24"/>
          <w:szCs w:val="24"/>
        </w:rPr>
        <w:t>IAPP-EY Annual Privacy Governance Report 2021</w:t>
      </w:r>
      <w:r w:rsidRPr="0A74F99E">
        <w:rPr>
          <w:rFonts w:ascii="Times New Roman" w:eastAsia="Times New Roman" w:hAnsi="Times New Roman" w:cs="Times New Roman"/>
          <w:color w:val="222222"/>
          <w:sz w:val="24"/>
          <w:szCs w:val="24"/>
        </w:rPr>
        <w:t xml:space="preserve">. IAPP. </w:t>
      </w:r>
      <w:hyperlink r:id="rId28">
        <w:r w:rsidRPr="0A74F99E">
          <w:rPr>
            <w:rFonts w:ascii="Times New Roman" w:eastAsia="Times New Roman" w:hAnsi="Times New Roman" w:cs="Times New Roman"/>
            <w:color w:val="1155CC"/>
            <w:sz w:val="24"/>
            <w:szCs w:val="24"/>
            <w:u w:val="single"/>
          </w:rPr>
          <w:t>https://iapp.org/media/pdf/resource_center/IAPP_EY_Annual_Privacy_Governance_Report_2021.pdf</w:t>
        </w:r>
      </w:hyperlink>
    </w:p>
    <w:p w14:paraId="31DBB54B" w14:textId="77777777" w:rsidR="00F06830" w:rsidRPr="00BE43C1" w:rsidRDefault="00F06830" w:rsidP="00F06830">
      <w:pPr>
        <w:spacing w:line="480" w:lineRule="auto"/>
        <w:ind w:left="720" w:hanging="720"/>
        <w:rPr>
          <w:rFonts w:ascii="Times New Roman" w:hAnsi="Times New Roman" w:cs="Times New Roman"/>
          <w:sz w:val="24"/>
          <w:szCs w:val="24"/>
        </w:rPr>
      </w:pPr>
      <w:r w:rsidRPr="00BE43C1">
        <w:rPr>
          <w:rFonts w:ascii="Times New Roman" w:eastAsia="Times New Roman" w:hAnsi="Times New Roman" w:cs="Times New Roman"/>
          <w:sz w:val="24"/>
          <w:szCs w:val="24"/>
        </w:rPr>
        <w:t xml:space="preserve">Federal Office for Information Security. (2020). </w:t>
      </w:r>
      <w:r w:rsidRPr="00BE43C1">
        <w:rPr>
          <w:rFonts w:ascii="Times New Roman" w:eastAsia="Times New Roman" w:hAnsi="Times New Roman" w:cs="Times New Roman"/>
          <w:i/>
          <w:iCs/>
          <w:sz w:val="24"/>
          <w:szCs w:val="24"/>
        </w:rPr>
        <w:t>Cloud Computing Compliance Criteria Catalogue – C5:2020</w:t>
      </w:r>
      <w:r w:rsidRPr="00BE43C1">
        <w:rPr>
          <w:rFonts w:ascii="Times New Roman" w:eastAsia="Times New Roman" w:hAnsi="Times New Roman" w:cs="Times New Roman"/>
          <w:sz w:val="24"/>
          <w:szCs w:val="24"/>
        </w:rPr>
        <w:t>. https://www.bsi.bund.de/SharedDocs/Downloads/EN/BSI/CloudComputing/ComplianceControlsCatalogue/2020/C5_2020.pdf</w:t>
      </w:r>
    </w:p>
    <w:p w14:paraId="47776BFD" w14:textId="13A2D9FB" w:rsidR="00FD66EC" w:rsidRPr="00FD66EC" w:rsidRDefault="00F06830" w:rsidP="00FD66EC">
      <w:pPr>
        <w:shd w:val="clear" w:color="auto" w:fill="FFFFFF"/>
        <w:spacing w:line="480" w:lineRule="auto"/>
        <w:rPr>
          <w:rFonts w:ascii="Times New Roman" w:eastAsia="Times New Roman" w:hAnsi="Times New Roman" w:cs="Times New Roman"/>
          <w:color w:val="222222"/>
          <w:sz w:val="24"/>
          <w:szCs w:val="24"/>
        </w:rPr>
      </w:pPr>
      <w:r w:rsidRPr="00BE43C1">
        <w:rPr>
          <w:rFonts w:ascii="Times New Roman" w:eastAsia="Times New Roman" w:hAnsi="Times New Roman" w:cs="Times New Roman"/>
          <w:color w:val="222222"/>
          <w:sz w:val="24"/>
          <w:szCs w:val="24"/>
        </w:rPr>
        <w:t xml:space="preserve">GDPR.eu. (2018). </w:t>
      </w:r>
      <w:r w:rsidRPr="00BE43C1">
        <w:rPr>
          <w:rFonts w:ascii="Times New Roman" w:eastAsia="Times New Roman" w:hAnsi="Times New Roman" w:cs="Times New Roman"/>
          <w:i/>
          <w:color w:val="222222"/>
          <w:sz w:val="24"/>
          <w:szCs w:val="24"/>
        </w:rPr>
        <w:t>GDPR</w:t>
      </w:r>
      <w:r w:rsidRPr="00BE43C1">
        <w:rPr>
          <w:rFonts w:ascii="Times New Roman" w:eastAsia="Times New Roman" w:hAnsi="Times New Roman" w:cs="Times New Roman"/>
          <w:color w:val="222222"/>
          <w:sz w:val="24"/>
          <w:szCs w:val="24"/>
        </w:rPr>
        <w:t xml:space="preserve">. </w:t>
      </w:r>
      <w:hyperlink r:id="rId29">
        <w:r w:rsidRPr="00BE43C1">
          <w:rPr>
            <w:rFonts w:ascii="Times New Roman" w:eastAsia="Times New Roman" w:hAnsi="Times New Roman" w:cs="Times New Roman"/>
            <w:color w:val="1155CC"/>
            <w:sz w:val="24"/>
            <w:szCs w:val="24"/>
            <w:u w:val="single"/>
          </w:rPr>
          <w:t>https://gdpr.eu/tag/gdpr/</w:t>
        </w:r>
      </w:hyperlink>
    </w:p>
    <w:p w14:paraId="4B769BDB" w14:textId="00BA91EF" w:rsidR="00FD66EC" w:rsidRDefault="00FD66EC" w:rsidP="00FD66EC">
      <w:pPr>
        <w:pStyle w:val="Heading1"/>
        <w:spacing w:before="0" w:after="0" w:line="480" w:lineRule="auto"/>
        <w:rPr>
          <w:rFonts w:ascii="Times" w:hAnsi="Times"/>
          <w:b/>
          <w:bCs/>
          <w:color w:val="000000" w:themeColor="text1"/>
          <w:sz w:val="24"/>
          <w:szCs w:val="24"/>
        </w:rPr>
      </w:pPr>
      <w:r w:rsidRPr="00375F5B">
        <w:rPr>
          <w:rFonts w:ascii="Times" w:hAnsi="Times"/>
          <w:color w:val="000000" w:themeColor="text1"/>
          <w:sz w:val="24"/>
          <w:szCs w:val="24"/>
        </w:rPr>
        <w:t xml:space="preserve">Griffin K. (2021, March 10), </w:t>
      </w:r>
      <w:r w:rsidRPr="00375F5B">
        <w:rPr>
          <w:rFonts w:ascii="Times" w:hAnsi="Times"/>
          <w:i/>
          <w:iCs/>
          <w:color w:val="000000" w:themeColor="text1"/>
          <w:sz w:val="24"/>
          <w:szCs w:val="24"/>
        </w:rPr>
        <w:t xml:space="preserve">AWS storage </w:t>
      </w:r>
      <w:r w:rsidRPr="00375F5B">
        <w:rPr>
          <w:rFonts w:ascii="Times" w:hAnsi="Times"/>
          <w:b/>
          <w:bCs/>
          <w:i/>
          <w:iCs/>
          <w:color w:val="000000" w:themeColor="text1"/>
          <w:sz w:val="24"/>
          <w:szCs w:val="24"/>
        </w:rPr>
        <w:t>blog, point</w:t>
      </w:r>
      <w:r w:rsidRPr="00375F5B">
        <w:rPr>
          <w:rFonts w:ascii="Times" w:hAnsi="Times"/>
          <w:i/>
          <w:iCs/>
          <w:color w:val="000000" w:themeColor="text1"/>
          <w:sz w:val="24"/>
          <w:szCs w:val="24"/>
        </w:rPr>
        <w:t>-in-time recovery and continuous backup for Amazon RDS with AWS Backup</w:t>
      </w:r>
      <w:r>
        <w:rPr>
          <w:rFonts w:ascii="Times" w:hAnsi="Times"/>
          <w:b/>
          <w:bCs/>
          <w:i/>
          <w:iCs/>
          <w:color w:val="000000" w:themeColor="text1"/>
          <w:sz w:val="24"/>
          <w:szCs w:val="24"/>
        </w:rPr>
        <w:t xml:space="preserve">, </w:t>
      </w:r>
      <w:hyperlink r:id="rId30" w:anchor=":~:text=With%20this%20feature%2C%20database%20and,up%20your%20data%20at%20scale" w:history="1">
        <w:r w:rsidRPr="002C35DB">
          <w:rPr>
            <w:rStyle w:val="Hyperlink"/>
            <w:rFonts w:ascii="Times" w:hAnsi="Times"/>
            <w:sz w:val="24"/>
            <w:szCs w:val="24"/>
          </w:rPr>
          <w:t>https://aws.amazon.com/blogs/storage/point-in-time-recovery-and-continuous-backup-for-amazon-rds-with-aws-backup/#:~:text=With%20this%20feature%2C%20database%20and,up%20your%20data%20at%20scale</w:t>
        </w:r>
      </w:hyperlink>
    </w:p>
    <w:p w14:paraId="1D57AC3D" w14:textId="77777777" w:rsidR="00FD66EC" w:rsidRDefault="00FD66EC" w:rsidP="00F06830">
      <w:pPr>
        <w:shd w:val="clear" w:color="auto" w:fill="FFFFFF" w:themeFill="background1"/>
        <w:spacing w:line="480" w:lineRule="auto"/>
        <w:ind w:left="720" w:hanging="720"/>
        <w:rPr>
          <w:rFonts w:ascii="Times New Roman" w:eastAsia="Times" w:hAnsi="Times New Roman" w:cs="Times New Roman"/>
          <w:color w:val="000000" w:themeColor="text1"/>
          <w:sz w:val="24"/>
          <w:szCs w:val="24"/>
        </w:rPr>
      </w:pPr>
    </w:p>
    <w:p w14:paraId="63C63FC9" w14:textId="101C00CF" w:rsidR="00F06830" w:rsidRDefault="00F06830" w:rsidP="00F06830">
      <w:pPr>
        <w:shd w:val="clear" w:color="auto" w:fill="FFFFFF" w:themeFill="background1"/>
        <w:spacing w:line="480" w:lineRule="auto"/>
        <w:ind w:left="720" w:hanging="720"/>
        <w:rPr>
          <w:rFonts w:ascii="Times New Roman" w:eastAsia="Times New Roman" w:hAnsi="Times New Roman" w:cs="Times New Roman"/>
          <w:color w:val="1155CC"/>
          <w:sz w:val="24"/>
          <w:szCs w:val="24"/>
          <w:u w:val="single"/>
        </w:rPr>
      </w:pPr>
      <w:r w:rsidRPr="00BE43C1">
        <w:rPr>
          <w:rFonts w:ascii="Times New Roman" w:eastAsia="Times New Roman" w:hAnsi="Times New Roman" w:cs="Times New Roman"/>
          <w:color w:val="222222"/>
          <w:sz w:val="24"/>
          <w:szCs w:val="24"/>
        </w:rPr>
        <w:t xml:space="preserve">IntelliPaat (2022, June 22), </w:t>
      </w:r>
      <w:r w:rsidRPr="00BE43C1">
        <w:rPr>
          <w:rFonts w:ascii="Times New Roman" w:eastAsia="Times New Roman" w:hAnsi="Times New Roman" w:cs="Times New Roman"/>
          <w:i/>
          <w:color w:val="222222"/>
          <w:sz w:val="24"/>
          <w:szCs w:val="24"/>
        </w:rPr>
        <w:t xml:space="preserve">What is amazon route 53? AWS route 53 tutorial </w:t>
      </w:r>
      <w:hyperlink r:id="rId31">
        <w:r w:rsidRPr="00BE43C1">
          <w:rPr>
            <w:rFonts w:ascii="Times New Roman" w:eastAsia="Times New Roman" w:hAnsi="Times New Roman" w:cs="Times New Roman"/>
            <w:color w:val="1155CC"/>
            <w:sz w:val="24"/>
            <w:szCs w:val="24"/>
            <w:u w:val="single"/>
          </w:rPr>
          <w:t>https://intellipaat.com/blog/what-is-aws-route53/</w:t>
        </w:r>
      </w:hyperlink>
    </w:p>
    <w:p w14:paraId="4789F123" w14:textId="77777777" w:rsidR="00F06830" w:rsidRPr="00BE43C1" w:rsidRDefault="00F06830">
      <w:pPr>
        <w:spacing w:line="480" w:lineRule="auto"/>
        <w:ind w:left="720" w:hanging="720"/>
        <w:rPr>
          <w:rStyle w:val="Hyperlink"/>
          <w:rFonts w:ascii="Times New Roman" w:eastAsia="Times New Roman" w:hAnsi="Times New Roman" w:cs="Times New Roman"/>
          <w:sz w:val="24"/>
          <w:szCs w:val="24"/>
        </w:rPr>
        <w:pPrChange w:id="55" w:author="Lederach,Nathan" w:date="2022-07-29T16:36:00Z">
          <w:pPr/>
        </w:pPrChange>
      </w:pPr>
      <w:r w:rsidRPr="00BE43C1">
        <w:rPr>
          <w:rFonts w:ascii="Times New Roman" w:eastAsia="Times New Roman" w:hAnsi="Times New Roman" w:cs="Times New Roman"/>
          <w:sz w:val="24"/>
          <w:szCs w:val="24"/>
        </w:rPr>
        <w:t xml:space="preserve">Kerner, S. M. (2021, May 18). </w:t>
      </w:r>
      <w:r w:rsidRPr="00BE43C1">
        <w:rPr>
          <w:rFonts w:ascii="Times New Roman" w:eastAsia="Times New Roman" w:hAnsi="Times New Roman" w:cs="Times New Roman"/>
          <w:i/>
          <w:iCs/>
          <w:sz w:val="24"/>
          <w:szCs w:val="24"/>
        </w:rPr>
        <w:t>recovery point objective (RPO)</w:t>
      </w:r>
      <w:r w:rsidRPr="00BE43C1">
        <w:rPr>
          <w:rFonts w:ascii="Times New Roman" w:eastAsia="Times New Roman" w:hAnsi="Times New Roman" w:cs="Times New Roman"/>
          <w:sz w:val="24"/>
          <w:szCs w:val="24"/>
        </w:rPr>
        <w:t xml:space="preserve">. TechTarget. </w:t>
      </w:r>
      <w:r w:rsidRPr="00BE43C1">
        <w:rPr>
          <w:rFonts w:ascii="Times New Roman" w:hAnsi="Times New Roman" w:cs="Times New Roman"/>
          <w:sz w:val="24"/>
          <w:szCs w:val="24"/>
        </w:rPr>
        <w:fldChar w:fldCharType="begin"/>
      </w:r>
      <w:r w:rsidRPr="00BE43C1">
        <w:rPr>
          <w:rFonts w:ascii="Times New Roman" w:hAnsi="Times New Roman" w:cs="Times New Roman"/>
          <w:sz w:val="24"/>
          <w:szCs w:val="24"/>
        </w:rPr>
        <w:instrText xml:space="preserve">HYPERLINK "https://www.techtarget.com/whatis/definition/recovery-point-objective-RPO" </w:instrText>
      </w:r>
      <w:r w:rsidRPr="00BE43C1">
        <w:rPr>
          <w:rFonts w:ascii="Times New Roman" w:hAnsi="Times New Roman" w:cs="Times New Roman"/>
          <w:sz w:val="24"/>
          <w:szCs w:val="24"/>
        </w:rPr>
        <w:fldChar w:fldCharType="separate"/>
      </w:r>
      <w:r w:rsidRPr="00BE43C1">
        <w:rPr>
          <w:rStyle w:val="Hyperlink"/>
          <w:rFonts w:ascii="Times New Roman" w:eastAsia="Times New Roman" w:hAnsi="Times New Roman" w:cs="Times New Roman"/>
          <w:sz w:val="24"/>
          <w:szCs w:val="24"/>
        </w:rPr>
        <w:t>https://www.techtarget.com/whatis/definition/recovery-point-objective-RPO</w:t>
      </w:r>
      <w:r w:rsidRPr="00BE43C1">
        <w:rPr>
          <w:rFonts w:ascii="Times New Roman" w:hAnsi="Times New Roman" w:cs="Times New Roman"/>
          <w:sz w:val="24"/>
          <w:szCs w:val="24"/>
        </w:rPr>
        <w:fldChar w:fldCharType="end"/>
      </w:r>
    </w:p>
    <w:p w14:paraId="11F4B3DE" w14:textId="77777777" w:rsidR="00F06830" w:rsidRPr="00BE43C1" w:rsidRDefault="00F06830" w:rsidP="00F06830">
      <w:pPr>
        <w:shd w:val="clear" w:color="auto" w:fill="FFFFFF"/>
        <w:spacing w:line="480" w:lineRule="auto"/>
        <w:ind w:left="720" w:hanging="720"/>
        <w:rPr>
          <w:rFonts w:ascii="Times New Roman" w:eastAsia="Times New Roman" w:hAnsi="Times New Roman" w:cs="Times New Roman"/>
          <w:color w:val="222222"/>
          <w:sz w:val="24"/>
          <w:szCs w:val="24"/>
        </w:rPr>
      </w:pPr>
      <w:r w:rsidRPr="00BE43C1">
        <w:rPr>
          <w:rFonts w:ascii="Times New Roman" w:eastAsia="Times New Roman" w:hAnsi="Times New Roman" w:cs="Times New Roman"/>
          <w:color w:val="222222"/>
          <w:sz w:val="24"/>
          <w:szCs w:val="24"/>
        </w:rPr>
        <w:t xml:space="preserve">Kuchler, H. (2018, May 24). </w:t>
      </w:r>
      <w:r w:rsidRPr="00BE43C1">
        <w:rPr>
          <w:rFonts w:ascii="Times New Roman" w:eastAsia="Times New Roman" w:hAnsi="Times New Roman" w:cs="Times New Roman"/>
          <w:i/>
          <w:color w:val="222222"/>
          <w:sz w:val="24"/>
          <w:szCs w:val="24"/>
        </w:rPr>
        <w:t>US small businesses drop EU customers over new data rule</w:t>
      </w:r>
      <w:r w:rsidRPr="00BE43C1">
        <w:rPr>
          <w:rFonts w:ascii="Times New Roman" w:eastAsia="Times New Roman" w:hAnsi="Times New Roman" w:cs="Times New Roman"/>
          <w:color w:val="222222"/>
          <w:sz w:val="24"/>
          <w:szCs w:val="24"/>
        </w:rPr>
        <w:t>. Financial Times. https://www.ft.com/content/3f079b6c-5ec8-11e8-9334-2218e7146b04</w:t>
      </w:r>
    </w:p>
    <w:p w14:paraId="73A5118E" w14:textId="77777777" w:rsidR="00F06830" w:rsidRPr="00BE43C1" w:rsidRDefault="00F06830" w:rsidP="00F06830">
      <w:pPr>
        <w:spacing w:line="480" w:lineRule="auto"/>
        <w:ind w:left="720" w:hanging="720"/>
        <w:rPr>
          <w:rFonts w:ascii="Times New Roman" w:hAnsi="Times New Roman" w:cs="Times New Roman"/>
          <w:sz w:val="24"/>
          <w:szCs w:val="24"/>
        </w:rPr>
      </w:pPr>
      <w:r w:rsidRPr="00BE43C1">
        <w:rPr>
          <w:rFonts w:ascii="Times New Roman" w:eastAsia="Times New Roman" w:hAnsi="Times New Roman" w:cs="Times New Roman"/>
          <w:sz w:val="24"/>
          <w:szCs w:val="24"/>
        </w:rPr>
        <w:t xml:space="preserve">Livley, T. K. (2022, July 7). </w:t>
      </w:r>
      <w:r w:rsidRPr="00BE43C1">
        <w:rPr>
          <w:rFonts w:ascii="Times New Roman" w:eastAsia="Times New Roman" w:hAnsi="Times New Roman" w:cs="Times New Roman"/>
          <w:i/>
          <w:iCs/>
          <w:sz w:val="24"/>
          <w:szCs w:val="24"/>
        </w:rPr>
        <w:t>US State Privacy Legislation Tracker</w:t>
      </w:r>
      <w:r w:rsidRPr="00BE43C1">
        <w:rPr>
          <w:rFonts w:ascii="Times New Roman" w:eastAsia="Times New Roman" w:hAnsi="Times New Roman" w:cs="Times New Roman"/>
          <w:sz w:val="24"/>
          <w:szCs w:val="24"/>
        </w:rPr>
        <w:t>. IAPP. https://iapp.org/resources/article/us-state-privacy-legislation-tracker/</w:t>
      </w:r>
    </w:p>
    <w:p w14:paraId="1E9F607C" w14:textId="77777777" w:rsidR="00F06830" w:rsidRPr="00BE43C1" w:rsidRDefault="00F06830" w:rsidP="00F06830">
      <w:pPr>
        <w:shd w:val="clear" w:color="auto" w:fill="FFFFFF"/>
        <w:spacing w:line="480" w:lineRule="auto"/>
        <w:ind w:left="720" w:hanging="720"/>
        <w:rPr>
          <w:rFonts w:ascii="Times New Roman" w:eastAsia="Times New Roman" w:hAnsi="Times New Roman" w:cs="Times New Roman"/>
          <w:color w:val="222222"/>
          <w:sz w:val="24"/>
          <w:szCs w:val="24"/>
        </w:rPr>
      </w:pPr>
      <w:r w:rsidRPr="00BE43C1">
        <w:rPr>
          <w:rFonts w:ascii="Times New Roman" w:eastAsia="Times New Roman" w:hAnsi="Times New Roman" w:cs="Times New Roman"/>
          <w:i/>
          <w:color w:val="222222"/>
          <w:sz w:val="24"/>
          <w:szCs w:val="24"/>
        </w:rPr>
        <w:t>Navigating GDPR Compliance on AWS</w:t>
      </w:r>
      <w:r w:rsidRPr="00BE43C1">
        <w:rPr>
          <w:rFonts w:ascii="Times New Roman" w:eastAsia="Times New Roman" w:hAnsi="Times New Roman" w:cs="Times New Roman"/>
          <w:color w:val="222222"/>
          <w:sz w:val="24"/>
          <w:szCs w:val="24"/>
        </w:rPr>
        <w:t xml:space="preserve">. (2022, April). Aws. </w:t>
      </w:r>
      <w:hyperlink r:id="rId32">
        <w:r w:rsidRPr="00BE43C1">
          <w:rPr>
            <w:rFonts w:ascii="Times New Roman" w:eastAsia="Times New Roman" w:hAnsi="Times New Roman" w:cs="Times New Roman"/>
            <w:color w:val="1155CC"/>
            <w:sz w:val="24"/>
            <w:szCs w:val="24"/>
            <w:u w:val="single"/>
          </w:rPr>
          <w:t>https://docs.aws.amazon.com/whitepapers/latest/navigating-gdpr-compliance/navigating-gdpr-compliance.pdf</w:t>
        </w:r>
      </w:hyperlink>
    </w:p>
    <w:p w14:paraId="63453E1A" w14:textId="77777777" w:rsidR="00F06830" w:rsidRPr="00BE43C1" w:rsidRDefault="00F06830" w:rsidP="00F06830">
      <w:pPr>
        <w:spacing w:line="480" w:lineRule="auto"/>
        <w:ind w:left="720" w:hanging="720"/>
        <w:rPr>
          <w:rStyle w:val="Hyperlink"/>
          <w:rFonts w:ascii="Times New Roman" w:eastAsia="Times New Roman" w:hAnsi="Times New Roman" w:cs="Times New Roman"/>
          <w:sz w:val="24"/>
          <w:szCs w:val="24"/>
        </w:rPr>
      </w:pPr>
      <w:r w:rsidRPr="00BE43C1">
        <w:rPr>
          <w:rFonts w:ascii="Times New Roman" w:eastAsia="Times New Roman" w:hAnsi="Times New Roman" w:cs="Times New Roman"/>
          <w:sz w:val="24"/>
          <w:szCs w:val="24"/>
        </w:rPr>
        <w:t xml:space="preserve">Patcharanun, M. (2022, June 4). </w:t>
      </w:r>
      <w:r w:rsidRPr="00BE43C1">
        <w:rPr>
          <w:rFonts w:ascii="Times New Roman" w:eastAsia="Times New Roman" w:hAnsi="Times New Roman" w:cs="Times New Roman"/>
          <w:i/>
          <w:iCs/>
          <w:sz w:val="24"/>
          <w:szCs w:val="24"/>
        </w:rPr>
        <w:t>How Much Does A Website Cost? Use Our Website Price Calculator</w:t>
      </w:r>
      <w:r w:rsidRPr="00BE43C1">
        <w:rPr>
          <w:rFonts w:ascii="Times New Roman" w:eastAsia="Times New Roman" w:hAnsi="Times New Roman" w:cs="Times New Roman"/>
          <w:sz w:val="24"/>
          <w:szCs w:val="24"/>
        </w:rPr>
        <w:t xml:space="preserve">. Pronto Marketing. </w:t>
      </w:r>
      <w:ins w:id="56" w:author="Lazar,Emanuel" w:date="2022-07-26T19:52:00Z">
        <w:r w:rsidRPr="00BE43C1">
          <w:rPr>
            <w:rFonts w:ascii="Times New Roman" w:hAnsi="Times New Roman" w:cs="Times New Roman"/>
            <w:sz w:val="24"/>
            <w:szCs w:val="24"/>
          </w:rPr>
          <w:fldChar w:fldCharType="begin"/>
        </w:r>
        <w:r w:rsidRPr="00BE43C1">
          <w:rPr>
            <w:rFonts w:ascii="Times New Roman" w:hAnsi="Times New Roman" w:cs="Times New Roman"/>
            <w:sz w:val="24"/>
            <w:szCs w:val="24"/>
          </w:rPr>
          <w:instrText xml:space="preserve">HYPERLINK "https://www.prontomarketing.com/website-cost-calculator/#gf_47" </w:instrText>
        </w:r>
        <w:r w:rsidRPr="00BE43C1">
          <w:rPr>
            <w:rFonts w:ascii="Times New Roman" w:hAnsi="Times New Roman" w:cs="Times New Roman"/>
            <w:sz w:val="24"/>
            <w:szCs w:val="24"/>
          </w:rPr>
          <w:fldChar w:fldCharType="separate"/>
        </w:r>
      </w:ins>
      <w:r w:rsidRPr="00BE43C1">
        <w:rPr>
          <w:rStyle w:val="Hyperlink"/>
          <w:rFonts w:ascii="Times New Roman" w:eastAsia="Times New Roman" w:hAnsi="Times New Roman" w:cs="Times New Roman"/>
          <w:sz w:val="24"/>
          <w:szCs w:val="24"/>
        </w:rPr>
        <w:t>https://www.prontomarketing.com/website-cost-calculator/#gf_47</w:t>
      </w:r>
      <w:r w:rsidRPr="00BE43C1">
        <w:rPr>
          <w:rFonts w:ascii="Times New Roman" w:hAnsi="Times New Roman" w:cs="Times New Roman"/>
          <w:sz w:val="24"/>
          <w:szCs w:val="24"/>
        </w:rPr>
        <w:fldChar w:fldCharType="end"/>
      </w:r>
    </w:p>
    <w:p w14:paraId="726C491A" w14:textId="77777777" w:rsidR="00F06830" w:rsidRPr="00BE43C1" w:rsidRDefault="00F06830" w:rsidP="00F06830">
      <w:pPr>
        <w:spacing w:line="480" w:lineRule="auto"/>
        <w:ind w:left="720" w:hanging="630"/>
        <w:rPr>
          <w:rFonts w:ascii="Times New Roman" w:eastAsia="Times New Roman" w:hAnsi="Times New Roman" w:cs="Times New Roman"/>
          <w:color w:val="222222"/>
          <w:sz w:val="24"/>
          <w:szCs w:val="24"/>
        </w:rPr>
      </w:pPr>
      <w:r w:rsidRPr="00BE43C1">
        <w:rPr>
          <w:rFonts w:ascii="Times New Roman" w:eastAsia="Times New Roman" w:hAnsi="Times New Roman" w:cs="Times New Roman"/>
          <w:sz w:val="24"/>
          <w:szCs w:val="24"/>
        </w:rPr>
        <w:t xml:space="preserve">Samuel N., (2021, October 8), </w:t>
      </w:r>
      <w:r w:rsidRPr="00BE43C1">
        <w:rPr>
          <w:rFonts w:ascii="Times New Roman" w:eastAsia="Times New Roman" w:hAnsi="Times New Roman" w:cs="Times New Roman"/>
          <w:i/>
          <w:sz w:val="24"/>
          <w:szCs w:val="24"/>
        </w:rPr>
        <w:t xml:space="preserve">Cloud replication: A comprehensive guide </w:t>
      </w:r>
      <w:del w:id="57" w:author="Chad Peiper" w:date="2022-07-26T13:11:00Z">
        <w:r w:rsidRPr="00BE43C1">
          <w:rPr>
            <w:rFonts w:ascii="Times New Roman" w:eastAsia="Times New Roman" w:hAnsi="Times New Roman" w:cs="Times New Roman"/>
            <w:i/>
            <w:sz w:val="24"/>
            <w:szCs w:val="24"/>
          </w:rPr>
          <w:delText xml:space="preserve">101, </w:delText>
        </w:r>
        <w:r w:rsidRPr="00BE43C1" w:rsidDel="00EE51C5">
          <w:rPr>
            <w:rFonts w:ascii="Times New Roman" w:eastAsia="Times New Roman" w:hAnsi="Times New Roman" w:cs="Times New Roman"/>
            <w:i/>
            <w:sz w:val="24"/>
            <w:szCs w:val="24"/>
          </w:rPr>
          <w:delText xml:space="preserve">  </w:delText>
        </w:r>
      </w:del>
      <w:ins w:id="58" w:author="Chad Peiper" w:date="2022-07-26T13:11:00Z">
        <w:r w:rsidRPr="00BE43C1">
          <w:rPr>
            <w:rFonts w:ascii="Times New Roman" w:eastAsia="Times New Roman" w:hAnsi="Times New Roman" w:cs="Times New Roman"/>
            <w:i/>
            <w:sz w:val="24"/>
            <w:szCs w:val="24"/>
          </w:rPr>
          <w:t xml:space="preserve">101,  </w:t>
        </w:r>
      </w:ins>
      <w:r w:rsidRPr="00BE43C1">
        <w:rPr>
          <w:rFonts w:ascii="Times New Roman" w:eastAsia="Times New Roman" w:hAnsi="Times New Roman" w:cs="Times New Roman"/>
          <w:i/>
          <w:sz w:val="24"/>
          <w:szCs w:val="24"/>
        </w:rPr>
        <w:t xml:space="preserve">          </w:t>
      </w:r>
      <w:hyperlink r:id="rId33">
        <w:r w:rsidRPr="00BE43C1">
          <w:rPr>
            <w:rFonts w:ascii="Times New Roman" w:eastAsia="Times New Roman" w:hAnsi="Times New Roman" w:cs="Times New Roman"/>
            <w:color w:val="4A86E8"/>
            <w:sz w:val="24"/>
            <w:szCs w:val="24"/>
            <w:u w:val="single"/>
          </w:rPr>
          <w:t>https://hevodata.com/learn/cloud-replication-a-comprehensive-guide/</w:t>
        </w:r>
      </w:hyperlink>
    </w:p>
    <w:p w14:paraId="3F3D6C99" w14:textId="77777777" w:rsidR="00F06830" w:rsidRPr="00BE43C1" w:rsidRDefault="00F06830" w:rsidP="00F06830">
      <w:pPr>
        <w:spacing w:line="480" w:lineRule="auto"/>
        <w:ind w:left="720" w:hanging="630"/>
        <w:rPr>
          <w:rFonts w:ascii="Times New Roman" w:eastAsia="Times New Roman" w:hAnsi="Times New Roman" w:cs="Times New Roman"/>
          <w:color w:val="222222"/>
          <w:sz w:val="24"/>
          <w:szCs w:val="24"/>
        </w:rPr>
      </w:pPr>
      <w:r w:rsidRPr="00BE43C1">
        <w:rPr>
          <w:rFonts w:ascii="Times New Roman" w:eastAsia="Times New Roman" w:hAnsi="Times New Roman" w:cs="Times New Roman"/>
          <w:color w:val="201F1E"/>
          <w:sz w:val="24"/>
          <w:szCs w:val="24"/>
          <w:highlight w:val="white"/>
        </w:rPr>
        <w:t xml:space="preserve">Sharafi, M. A., Arshah, R. A., &amp; Abu-Shanab, E. A. (2017). Factors influencing the continuous use of cloud computing services in organization level. </w:t>
      </w:r>
      <w:r w:rsidRPr="00BE43C1">
        <w:rPr>
          <w:rFonts w:ascii="Times New Roman" w:eastAsia="Times New Roman" w:hAnsi="Times New Roman" w:cs="Times New Roman"/>
          <w:i/>
          <w:color w:val="201F1E"/>
          <w:sz w:val="24"/>
          <w:szCs w:val="24"/>
          <w:highlight w:val="white"/>
        </w:rPr>
        <w:t>ACM International Conference Proceeding Series</w:t>
      </w:r>
      <w:r w:rsidRPr="00BE43C1">
        <w:rPr>
          <w:rFonts w:ascii="Times New Roman" w:eastAsia="Times New Roman" w:hAnsi="Times New Roman" w:cs="Times New Roman"/>
          <w:color w:val="201F1E"/>
          <w:sz w:val="24"/>
          <w:szCs w:val="24"/>
          <w:highlight w:val="white"/>
        </w:rPr>
        <w:t xml:space="preserve">, </w:t>
      </w:r>
      <w:r w:rsidRPr="00BE43C1">
        <w:rPr>
          <w:rFonts w:ascii="Times New Roman" w:eastAsia="Times New Roman" w:hAnsi="Times New Roman" w:cs="Times New Roman"/>
          <w:i/>
          <w:color w:val="201F1E"/>
          <w:sz w:val="24"/>
          <w:szCs w:val="24"/>
          <w:highlight w:val="white"/>
        </w:rPr>
        <w:t>Part F131200</w:t>
      </w:r>
      <w:r w:rsidRPr="00BE43C1">
        <w:rPr>
          <w:rFonts w:ascii="Times New Roman" w:eastAsia="Times New Roman" w:hAnsi="Times New Roman" w:cs="Times New Roman"/>
          <w:color w:val="201F1E"/>
          <w:sz w:val="24"/>
          <w:szCs w:val="24"/>
          <w:highlight w:val="white"/>
        </w:rPr>
        <w:t xml:space="preserve">, 189–194. </w:t>
      </w:r>
      <w:hyperlink r:id="rId34">
        <w:r w:rsidRPr="00BE43C1">
          <w:rPr>
            <w:rFonts w:ascii="Times New Roman" w:eastAsia="Times New Roman" w:hAnsi="Times New Roman" w:cs="Times New Roman"/>
            <w:color w:val="1155CC"/>
            <w:sz w:val="24"/>
            <w:szCs w:val="24"/>
            <w:highlight w:val="white"/>
            <w:u w:val="single"/>
          </w:rPr>
          <w:t>https://doi.org/10.1145/3133264.3133298</w:t>
        </w:r>
      </w:hyperlink>
    </w:p>
    <w:p w14:paraId="34B1469A" w14:textId="218854BA" w:rsidR="00F06830" w:rsidRPr="00BE43C1" w:rsidRDefault="00F06830" w:rsidP="14199FC2">
      <w:pPr>
        <w:shd w:val="clear" w:color="auto" w:fill="FFFFFF" w:themeFill="background1"/>
        <w:spacing w:line="480" w:lineRule="auto"/>
        <w:ind w:left="720" w:hanging="720"/>
        <w:rPr>
          <w:rFonts w:ascii="Times New Roman" w:eastAsia="Times New Roman" w:hAnsi="Times New Roman" w:cs="Times New Roman"/>
          <w:color w:val="222222"/>
          <w:sz w:val="24"/>
          <w:szCs w:val="24"/>
        </w:rPr>
      </w:pPr>
      <w:r w:rsidRPr="00BE43C1">
        <w:rPr>
          <w:rFonts w:ascii="Times New Roman" w:eastAsia="Times New Roman" w:hAnsi="Times New Roman" w:cs="Times New Roman"/>
          <w:color w:val="222222"/>
          <w:sz w:val="24"/>
          <w:szCs w:val="24"/>
        </w:rPr>
        <w:t xml:space="preserve">Trevor Hughes, J., &amp; Saverice-Rohan, A. (2018). </w:t>
      </w:r>
      <w:r w:rsidRPr="00BE43C1">
        <w:rPr>
          <w:rFonts w:ascii="Times New Roman" w:eastAsia="Times New Roman" w:hAnsi="Times New Roman" w:cs="Times New Roman"/>
          <w:i/>
          <w:color w:val="222222"/>
          <w:sz w:val="24"/>
          <w:szCs w:val="24"/>
        </w:rPr>
        <w:t>IAPP-EY Annual Privacy Governance Report 2018</w:t>
      </w:r>
      <w:r w:rsidRPr="00BE43C1">
        <w:rPr>
          <w:rFonts w:ascii="Times New Roman" w:eastAsia="Times New Roman" w:hAnsi="Times New Roman" w:cs="Times New Roman"/>
          <w:color w:val="222222"/>
          <w:sz w:val="24"/>
          <w:szCs w:val="24"/>
        </w:rPr>
        <w:t>. IAPP.</w:t>
      </w:r>
    </w:p>
    <w:p w14:paraId="327BF0B1" w14:textId="4838110A" w:rsidR="00F06830" w:rsidRPr="00BE43C1" w:rsidRDefault="00F06830" w:rsidP="14199FC2">
      <w:pPr>
        <w:shd w:val="clear" w:color="auto" w:fill="FFFFFF" w:themeFill="background1"/>
        <w:spacing w:line="480" w:lineRule="auto"/>
        <w:ind w:left="720"/>
        <w:rPr>
          <w:rFonts w:ascii="Times New Roman" w:eastAsia="Times New Roman" w:hAnsi="Times New Roman" w:cs="Times New Roman"/>
          <w:color w:val="222222"/>
          <w:sz w:val="24"/>
          <w:szCs w:val="24"/>
        </w:rPr>
      </w:pPr>
      <w:r w:rsidRPr="00BE43C1">
        <w:rPr>
          <w:rFonts w:ascii="Times New Roman" w:eastAsia="Times New Roman" w:hAnsi="Times New Roman" w:cs="Times New Roman"/>
          <w:color w:val="222222"/>
          <w:sz w:val="24"/>
          <w:szCs w:val="24"/>
        </w:rPr>
        <w:t>https://iapp.org/media/pdf/resource_center/IAPP_EY_Governance_Report_2018.pdf</w:t>
      </w:r>
    </w:p>
    <w:p w14:paraId="410869E1" w14:textId="56405AD9" w:rsidR="0085501F" w:rsidRDefault="0085501F" w:rsidP="00F06830">
      <w:pPr>
        <w:spacing w:line="480" w:lineRule="auto"/>
        <w:ind w:left="720" w:hanging="720"/>
        <w:rPr>
          <w:rStyle w:val="Hyperlink"/>
          <w:rFonts w:ascii="Times New Roman" w:eastAsia="Times New Roman" w:hAnsi="Times New Roman" w:cs="Times New Roman"/>
          <w:sz w:val="24"/>
          <w:szCs w:val="24"/>
        </w:rPr>
      </w:pPr>
    </w:p>
    <w:p w14:paraId="691AB36F" w14:textId="674C991D" w:rsidR="0085501F" w:rsidRDefault="0085501F" w:rsidP="00F06830">
      <w:pPr>
        <w:spacing w:line="480" w:lineRule="auto"/>
        <w:ind w:left="720" w:hanging="720"/>
        <w:rPr>
          <w:rStyle w:val="Hyperlink"/>
          <w:rFonts w:ascii="Times New Roman" w:eastAsia="Times New Roman" w:hAnsi="Times New Roman" w:cs="Times New Roman"/>
          <w:sz w:val="24"/>
          <w:szCs w:val="24"/>
        </w:rPr>
      </w:pPr>
    </w:p>
    <w:p w14:paraId="3C463FF0" w14:textId="077C7463" w:rsidR="0085501F" w:rsidRDefault="0085501F" w:rsidP="00F06830">
      <w:pPr>
        <w:spacing w:line="480" w:lineRule="auto"/>
        <w:ind w:left="720" w:hanging="720"/>
        <w:rPr>
          <w:rFonts w:ascii="Times New Roman" w:eastAsia="Times New Roman" w:hAnsi="Times New Roman" w:cs="Times New Roman"/>
          <w:i/>
          <w:iCs/>
          <w:sz w:val="24"/>
          <w:szCs w:val="24"/>
        </w:rPr>
      </w:pPr>
    </w:p>
    <w:p w14:paraId="00000033" w14:textId="4BD3B1FD" w:rsidR="00DA5280" w:rsidRDefault="00DA5280" w:rsidP="00F06830">
      <w:pPr>
        <w:spacing w:line="480" w:lineRule="auto"/>
        <w:ind w:left="720" w:hanging="720"/>
        <w:rPr>
          <w:rStyle w:val="Hyperlink"/>
          <w:rFonts w:ascii="Times New Roman" w:eastAsia="Times New Roman" w:hAnsi="Times New Roman" w:cs="Times New Roman"/>
          <w:sz w:val="24"/>
          <w:szCs w:val="24"/>
        </w:rPr>
      </w:pPr>
    </w:p>
    <w:p w14:paraId="00000034" w14:textId="77777777" w:rsidR="00DA5280" w:rsidRDefault="00DA5280" w:rsidP="00F06830">
      <w:pPr>
        <w:spacing w:line="480" w:lineRule="auto"/>
        <w:rPr>
          <w:rFonts w:ascii="Times New Roman" w:eastAsia="Times New Roman" w:hAnsi="Times New Roman" w:cs="Times New Roman"/>
          <w:color w:val="222222"/>
          <w:sz w:val="24"/>
          <w:szCs w:val="24"/>
        </w:rPr>
      </w:pPr>
    </w:p>
    <w:p w14:paraId="00000035" w14:textId="77777777" w:rsidR="00DA5280" w:rsidRDefault="00DA5280" w:rsidP="00F06830">
      <w:pPr>
        <w:spacing w:line="480" w:lineRule="auto"/>
        <w:rPr>
          <w:rFonts w:ascii="Times New Roman" w:eastAsia="Times New Roman" w:hAnsi="Times New Roman" w:cs="Times New Roman"/>
          <w:color w:val="222222"/>
          <w:sz w:val="24"/>
          <w:szCs w:val="24"/>
        </w:rPr>
      </w:pPr>
    </w:p>
    <w:p w14:paraId="00000036" w14:textId="77777777" w:rsidR="00DA5280" w:rsidRDefault="00DA5280" w:rsidP="00F06830">
      <w:pPr>
        <w:spacing w:before="240" w:after="240" w:line="480" w:lineRule="auto"/>
      </w:pPr>
    </w:p>
    <w:sectPr w:rsidR="00DA5280">
      <w:headerReference w:type="default" r:id="rId35"/>
      <w:footerReference w:type="default" r:id="rId36"/>
      <w:footerReference w:type="first" r:id="rId37"/>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ad Peiper" w:date="2022-07-26T11:41:00Z" w:initials="CP">
    <w:p w14:paraId="60453472" w14:textId="77777777" w:rsidR="00B9658B" w:rsidRDefault="00B9658B" w:rsidP="00EA16D4">
      <w:r>
        <w:rPr>
          <w:rStyle w:val="CommentReference"/>
        </w:rPr>
        <w:annotationRef/>
      </w:r>
      <w:r>
        <w:rPr>
          <w:sz w:val="20"/>
          <w:szCs w:val="20"/>
        </w:rPr>
        <w:t>Growth in what?</w:t>
      </w:r>
      <w:r>
        <w:rPr>
          <w:rStyle w:val="CommentReference"/>
        </w:rPr>
        <w:annotationRef/>
      </w:r>
    </w:p>
  </w:comment>
  <w:comment w:id="5" w:author="Chad Peiper" w:date="2022-07-26T11:42:00Z" w:initials="CP">
    <w:p w14:paraId="13809EF3" w14:textId="77777777" w:rsidR="00CF44C8" w:rsidRDefault="00CF44C8" w:rsidP="00EA16D4">
      <w:r>
        <w:rPr>
          <w:rStyle w:val="CommentReference"/>
        </w:rPr>
        <w:annotationRef/>
      </w:r>
      <w:r>
        <w:rPr>
          <w:sz w:val="20"/>
          <w:szCs w:val="20"/>
        </w:rPr>
        <w:t>Introduced acronyms</w:t>
      </w:r>
      <w:r>
        <w:rPr>
          <w:rStyle w:val="CommentReference"/>
        </w:rPr>
        <w:annotationRef/>
      </w:r>
    </w:p>
  </w:comment>
  <w:comment w:id="8" w:author="Chad Peiper" w:date="2022-07-26T11:50:00Z" w:initials="CP">
    <w:p w14:paraId="326E0382" w14:textId="77777777" w:rsidR="00812E99" w:rsidRDefault="00812E99" w:rsidP="00EA16D4">
      <w:r>
        <w:rPr>
          <w:rStyle w:val="CommentReference"/>
        </w:rPr>
        <w:annotationRef/>
      </w:r>
      <w:r>
        <w:rPr>
          <w:sz w:val="20"/>
          <w:szCs w:val="20"/>
        </w:rPr>
        <w:t>OK a little far fetched but acceptable :)</w:t>
      </w:r>
      <w:r>
        <w:rPr>
          <w:rStyle w:val="CommentReference"/>
        </w:rPr>
        <w:annotationRef/>
      </w:r>
      <w:r>
        <w:rPr>
          <w:rStyle w:val="CommentReference"/>
        </w:rPr>
        <w:annotationRef/>
      </w:r>
    </w:p>
  </w:comment>
  <w:comment w:id="9" w:author="Chad Peiper" w:date="2022-07-26T11:55:00Z" w:initials="CP">
    <w:p w14:paraId="3A0FD107" w14:textId="77777777" w:rsidR="00936C6C" w:rsidRDefault="00936C6C" w:rsidP="00EA16D4">
      <w:r>
        <w:rPr>
          <w:rStyle w:val="CommentReference"/>
        </w:rPr>
        <w:annotationRef/>
      </w:r>
      <w:r>
        <w:rPr>
          <w:sz w:val="20"/>
          <w:szCs w:val="20"/>
        </w:rPr>
        <w:t>Your CEO will ask, what is our IT approach?  So, we need to scale this back and focus on the idea within the context of a single platform - the E-commerce site, so it does not come off like the entire company is a problem.  So, to make this more realistic focus on the deployment of the E-commerce site and say due to the growth (stated in the opening paragraph) we are investigating how to proceed forward with the latest product/platforn.</w:t>
      </w:r>
      <w:r>
        <w:rPr>
          <w:rStyle w:val="CommentReference"/>
        </w:rPr>
        <w:annotationRef/>
      </w:r>
      <w:r>
        <w:rPr>
          <w:rStyle w:val="CommentReference"/>
        </w:rPr>
        <w:annotationRef/>
      </w:r>
    </w:p>
  </w:comment>
  <w:comment w:id="11" w:author="Chad Peiper" w:date="2022-07-26T12:00:00Z" w:initials="CP">
    <w:p w14:paraId="4695FF11" w14:textId="2ED6ABFC" w:rsidR="00C218E3" w:rsidRDefault="00C218E3" w:rsidP="00EA16D4">
      <w:r>
        <w:rPr>
          <w:rStyle w:val="CommentReference"/>
        </w:rPr>
        <w:annotationRef/>
      </w:r>
      <w:r>
        <w:rPr>
          <w:sz w:val="20"/>
          <w:szCs w:val="20"/>
        </w:rPr>
        <w:t>How?  Add monitoring and executive dashboards as an AWS add-on. Add a section for that too in the final end-of-term paper.</w:t>
      </w:r>
      <w:r>
        <w:rPr>
          <w:rStyle w:val="CommentReference"/>
        </w:rPr>
        <w:annotationRef/>
      </w:r>
      <w:r>
        <w:rPr>
          <w:rStyle w:val="CommentReference"/>
        </w:rPr>
        <w:annotationRef/>
      </w:r>
    </w:p>
  </w:comment>
  <w:comment w:id="13" w:author="Chad Peiper" w:date="2022-07-26T12:08:00Z" w:initials="CP">
    <w:p w14:paraId="23D15191" w14:textId="77777777" w:rsidR="007F719F" w:rsidRDefault="007F719F" w:rsidP="00EA16D4">
      <w:r>
        <w:rPr>
          <w:rStyle w:val="CommentReference"/>
        </w:rPr>
        <w:annotationRef/>
      </w:r>
      <w:r>
        <w:rPr>
          <w:sz w:val="20"/>
          <w:szCs w:val="20"/>
        </w:rPr>
        <w:t>So, someone on the team if not ALL of you, should review this document and provide the acronyms or make sure everything is worked out.</w:t>
      </w:r>
      <w:r>
        <w:rPr>
          <w:rStyle w:val="CommentReference"/>
        </w:rPr>
        <w:annotationRef/>
      </w:r>
      <w:r>
        <w:rPr>
          <w:rStyle w:val="CommentReference"/>
        </w:rPr>
        <w:annotationRef/>
      </w:r>
    </w:p>
  </w:comment>
  <w:comment w:id="12" w:author="Chad Peiper" w:date="2022-07-26T12:09:00Z" w:initials="CP">
    <w:p w14:paraId="7D190EB4" w14:textId="77777777" w:rsidR="007F719F" w:rsidRDefault="007F719F" w:rsidP="00EA16D4">
      <w:r>
        <w:rPr>
          <w:rStyle w:val="CommentReference"/>
        </w:rPr>
        <w:annotationRef/>
      </w:r>
      <w:r>
        <w:rPr>
          <w:sz w:val="20"/>
          <w:szCs w:val="20"/>
        </w:rPr>
        <w:t>Please fix this.  When I added to the scenario, I confused your sentence. :)</w:t>
      </w:r>
      <w:r>
        <w:rPr>
          <w:rStyle w:val="CommentReference"/>
        </w:rPr>
        <w:annotationRef/>
      </w:r>
      <w:r>
        <w:rPr>
          <w:rStyle w:val="CommentReference"/>
        </w:rPr>
        <w:annotationRef/>
      </w:r>
    </w:p>
  </w:comment>
  <w:comment w:id="14" w:author="Chad Peiper" w:date="2022-07-26T12:14:00Z" w:initials="CP">
    <w:p w14:paraId="4F905626" w14:textId="77777777" w:rsidR="009E65C5" w:rsidRDefault="009E65C5" w:rsidP="00EA16D4">
      <w:r>
        <w:rPr>
          <w:rStyle w:val="CommentReference"/>
        </w:rPr>
        <w:annotationRef/>
      </w:r>
      <w:r>
        <w:rPr>
          <w:sz w:val="20"/>
          <w:szCs w:val="20"/>
        </w:rPr>
        <w:t>Note to detail this in the final end-of-term paper.</w:t>
      </w:r>
      <w:r>
        <w:rPr>
          <w:rStyle w:val="CommentReference"/>
        </w:rPr>
        <w:annotationRef/>
      </w:r>
      <w:r>
        <w:rPr>
          <w:rStyle w:val="CommentReference"/>
        </w:rPr>
        <w:annotationRef/>
      </w:r>
      <w:r>
        <w:rPr>
          <w:rStyle w:val="CommentReference"/>
        </w:rPr>
        <w:annotationRef/>
      </w:r>
    </w:p>
  </w:comment>
  <w:comment w:id="17" w:author="Chad Peiper" w:date="2022-07-26T13:33:00Z" w:initials="CP">
    <w:p w14:paraId="57A66598" w14:textId="77777777" w:rsidR="00AE7217" w:rsidRDefault="00AE7217" w:rsidP="00EA16D4">
      <w:r>
        <w:rPr>
          <w:rStyle w:val="CommentReference"/>
        </w:rPr>
        <w:annotationRef/>
      </w:r>
      <w:r>
        <w:rPr>
          <w:sz w:val="20"/>
          <w:szCs w:val="20"/>
        </w:rPr>
        <w:t>I am glad I do not work for your CEO.</w:t>
      </w:r>
      <w:r>
        <w:rPr>
          <w:rStyle w:val="CommentReference"/>
        </w:rPr>
        <w:annotationRef/>
      </w:r>
    </w:p>
  </w:comment>
  <w:comment w:id="19" w:author="Chad Peiper" w:date="2022-07-26T13:36:00Z" w:initials="CP">
    <w:p w14:paraId="01CE95C5" w14:textId="77777777" w:rsidR="00810FF9" w:rsidRDefault="00810FF9" w:rsidP="00EA16D4">
      <w:r>
        <w:rPr>
          <w:rStyle w:val="CommentReference"/>
        </w:rPr>
        <w:annotationRef/>
      </w:r>
      <w:r>
        <w:rPr>
          <w:sz w:val="20"/>
          <w:szCs w:val="20"/>
        </w:rPr>
        <w:t>Who ever is covering GDPR and data privatization, don’t forget that EU is just for EU companies. US states are building data privatization regulation at the state level (CCPA), and so is federal,,, So, be sure to say that by using GDPR  you are following the paradigm in emerging data privatization regulation in the states and how it impacts the decisions.</w:t>
      </w:r>
      <w:r>
        <w:rPr>
          <w:rStyle w:val="CommentReference"/>
        </w:rPr>
        <w:annotationRef/>
      </w:r>
    </w:p>
  </w:comment>
  <w:comment w:id="20" w:author="Chad Peiper" w:date="2022-07-26T12:26:00Z" w:initials="CP">
    <w:p w14:paraId="739BB651" w14:textId="0D6A8FE3" w:rsidR="00A64ECF" w:rsidRDefault="00A64ECF" w:rsidP="00EA16D4">
      <w:r>
        <w:rPr>
          <w:rStyle w:val="CommentReference"/>
        </w:rPr>
        <w:annotationRef/>
      </w:r>
      <w:r>
        <w:rPr>
          <w:sz w:val="20"/>
          <w:szCs w:val="20"/>
        </w:rPr>
        <w:t xml:space="preserve">OK, but I know the CEOs I worked with would not agree with your 2018 reference.  </w:t>
      </w:r>
      <w:r>
        <w:rPr>
          <w:rStyle w:val="CommentReference"/>
        </w:rPr>
        <w:annotationRef/>
      </w:r>
    </w:p>
  </w:comment>
  <w:comment w:id="23" w:author="Chad Peiper" w:date="2022-07-26T13:30:00Z" w:initials="CP">
    <w:p w14:paraId="566A638B" w14:textId="77777777" w:rsidR="007073A0" w:rsidRDefault="007073A0" w:rsidP="00EA16D4">
      <w:r>
        <w:rPr>
          <w:rStyle w:val="CommentReference"/>
        </w:rPr>
        <w:annotationRef/>
      </w:r>
      <w:r>
        <w:rPr>
          <w:sz w:val="20"/>
          <w:szCs w:val="20"/>
        </w:rPr>
        <w:t xml:space="preserve">I want information on this. </w:t>
      </w:r>
      <w:r>
        <w:rPr>
          <w:rStyle w:val="CommentReference"/>
        </w:rPr>
        <w:annotationRef/>
      </w:r>
    </w:p>
  </w:comment>
  <w:comment w:id="24" w:author="Chad Peiper" w:date="2022-07-26T13:15:00Z" w:initials="CP">
    <w:p w14:paraId="3C1F805C" w14:textId="2B6F5B2C" w:rsidR="001E356A" w:rsidRDefault="001E356A" w:rsidP="00EA16D4">
      <w:r>
        <w:rPr>
          <w:rStyle w:val="CommentReference"/>
        </w:rPr>
        <w:annotationRef/>
      </w:r>
      <w:r>
        <w:rPr>
          <w:sz w:val="20"/>
          <w:szCs w:val="20"/>
        </w:rPr>
        <w:fldChar w:fldCharType="begin"/>
      </w:r>
      <w:r>
        <w:rPr>
          <w:sz w:val="20"/>
          <w:szCs w:val="20"/>
        </w:rPr>
        <w:instrText xml:space="preserve"> HYPERLINK "mailto:nl536@drexel.edu" </w:instrText>
      </w:r>
      <w:bookmarkStart w:id="25" w:name="_@_6F72278726072942B88B17C4EC53DC66Z"/>
      <w:r>
        <w:rPr>
          <w:sz w:val="20"/>
          <w:szCs w:val="20"/>
        </w:rPr>
        <w:fldChar w:fldCharType="separate"/>
      </w:r>
      <w:bookmarkEnd w:id="25"/>
      <w:r w:rsidRPr="001E356A">
        <w:rPr>
          <w:rStyle w:val="Mention"/>
          <w:noProof/>
          <w:sz w:val="20"/>
          <w:szCs w:val="20"/>
        </w:rPr>
        <w:t>@Lederach,Nathan</w:t>
      </w:r>
      <w:r>
        <w:rPr>
          <w:sz w:val="20"/>
          <w:szCs w:val="20"/>
        </w:rPr>
        <w:fldChar w:fldCharType="end"/>
      </w:r>
      <w:r>
        <w:rPr>
          <w:sz w:val="20"/>
          <w:szCs w:val="20"/>
        </w:rPr>
        <w:t xml:space="preserve"> the CEO responds “I don’t care about other businesses! I only want to hear about EmDeployment !!!</w:t>
      </w:r>
      <w:r>
        <w:rPr>
          <w:rStyle w:val="CommentReference"/>
        </w:rPr>
        <w:annotationRef/>
      </w:r>
    </w:p>
  </w:comment>
  <w:comment w:id="26" w:author="Chad Peiper" w:date="2022-07-26T13:13:00Z" w:initials="CP">
    <w:p w14:paraId="0EAF479C" w14:textId="69B3B5AF" w:rsidR="006D487D" w:rsidRDefault="006D487D" w:rsidP="00EA16D4">
      <w:r>
        <w:rPr>
          <w:rStyle w:val="CommentReference"/>
        </w:rPr>
        <w:annotationRef/>
      </w:r>
      <w:r>
        <w:rPr>
          <w:sz w:val="20"/>
          <w:szCs w:val="20"/>
        </w:rPr>
        <w:t>Is this different than the AWS services? DevOps and Director of ops runs it.</w:t>
      </w:r>
      <w:r>
        <w:rPr>
          <w:rStyle w:val="CommentReference"/>
        </w:rPr>
        <w:annotationRef/>
      </w:r>
    </w:p>
  </w:comment>
  <w:comment w:id="29" w:author="Chad Peiper" w:date="2022-07-26T13:20:00Z" w:initials="CP">
    <w:p w14:paraId="1D6C809E" w14:textId="77777777" w:rsidR="0096171E" w:rsidRDefault="0096171E" w:rsidP="00EA16D4">
      <w:r>
        <w:rPr>
          <w:rStyle w:val="CommentReference"/>
        </w:rPr>
        <w:annotationRef/>
      </w:r>
      <w:r>
        <w:rPr>
          <w:sz w:val="20"/>
          <w:szCs w:val="20"/>
        </w:rPr>
        <w:t xml:space="preserve">I do not know what reference to use aside from </w:t>
      </w:r>
      <w:hyperlink r:id="rId1" w:history="1">
        <w:r w:rsidRPr="00AA118A">
          <w:rPr>
            <w:rStyle w:val="Hyperlink"/>
            <w:sz w:val="20"/>
            <w:szCs w:val="20"/>
          </w:rPr>
          <w:t>https://aws.amazon.com/kms</w:t>
        </w:r>
      </w:hyperlink>
      <w:r>
        <w:rPr>
          <w:sz w:val="20"/>
          <w:szCs w:val="20"/>
        </w:rPr>
        <w:t xml:space="preserve"> </w:t>
      </w:r>
      <w:r>
        <w:rPr>
          <w:rStyle w:val="CommentReference"/>
        </w:rPr>
        <w:annotationRef/>
      </w:r>
    </w:p>
    <w:p w14:paraId="668F0091" w14:textId="77777777" w:rsidR="0096171E" w:rsidRDefault="0096171E" w:rsidP="00EA16D4"/>
    <w:p w14:paraId="51860CDE" w14:textId="77777777" w:rsidR="0096171E" w:rsidRDefault="0096171E" w:rsidP="00EA16D4">
      <w:r>
        <w:rPr>
          <w:sz w:val="20"/>
          <w:szCs w:val="20"/>
        </w:rPr>
        <w:t>Look up how to differentiate between URLs at the same host at https://owl.purdue.edu/owl/research_and_citation/apa_style/apa_formatting_and_style_guide/in_text_citations_the_basics.html</w:t>
      </w:r>
    </w:p>
  </w:comment>
  <w:comment w:id="30" w:author="Chad Peiper" w:date="2022-07-26T13:20:00Z" w:initials="CP">
    <w:p w14:paraId="623C5F1C" w14:textId="77777777" w:rsidR="000611BE" w:rsidRDefault="000611BE" w:rsidP="00EA16D4">
      <w:r>
        <w:rPr>
          <w:rStyle w:val="CommentReference"/>
        </w:rPr>
        <w:annotationRef/>
      </w:r>
      <w:r>
        <w:rPr>
          <w:sz w:val="20"/>
          <w:szCs w:val="20"/>
        </w:rPr>
        <w:t xml:space="preserve">Reference Least Privilege policy!  </w:t>
      </w:r>
      <w:r>
        <w:rPr>
          <w:rStyle w:val="CommentReference"/>
        </w:rPr>
        <w:annotationRef/>
      </w:r>
    </w:p>
  </w:comment>
  <w:comment w:id="31" w:author="Chad Peiper" w:date="2022-07-26T13:31:00Z" w:initials="CP">
    <w:p w14:paraId="56C4AD18" w14:textId="48EB4743" w:rsidR="00CB7C51" w:rsidRDefault="00CB7C51" w:rsidP="00EA16D4">
      <w:r>
        <w:rPr>
          <w:rStyle w:val="CommentReference"/>
        </w:rPr>
        <w:annotationRef/>
      </w:r>
      <w:r>
        <w:rPr>
          <w:sz w:val="20"/>
          <w:szCs w:val="20"/>
        </w:rPr>
        <w:t xml:space="preserve">Your CEO wants to know what you ARE going to do, not what is possible!! </w:t>
      </w:r>
      <w:r>
        <w:rPr>
          <w:sz w:val="20"/>
          <w:szCs w:val="20"/>
        </w:rPr>
        <w:fldChar w:fldCharType="begin"/>
      </w:r>
      <w:r>
        <w:rPr>
          <w:sz w:val="20"/>
          <w:szCs w:val="20"/>
        </w:rPr>
        <w:instrText xml:space="preserve"> HYPERLINK "mailto:el643@drexel.edu" </w:instrText>
      </w:r>
      <w:bookmarkStart w:id="32" w:name="_@_9E99D805C581D24B8C3F7B5452E4C6E8Z"/>
      <w:r>
        <w:rPr>
          <w:sz w:val="20"/>
          <w:szCs w:val="20"/>
        </w:rPr>
        <w:fldChar w:fldCharType="separate"/>
      </w:r>
      <w:bookmarkEnd w:id="32"/>
      <w:r w:rsidRPr="00CB7C51">
        <w:rPr>
          <w:rStyle w:val="Mention"/>
          <w:noProof/>
          <w:sz w:val="20"/>
          <w:szCs w:val="20"/>
        </w:rPr>
        <w:t>@Lazar,Emanuel</w:t>
      </w:r>
      <w:r>
        <w:rPr>
          <w:sz w:val="20"/>
          <w:szCs w:val="20"/>
        </w:rPr>
        <w:fldChar w:fldCharType="end"/>
      </w:r>
      <w:r>
        <w:rPr>
          <w:sz w:val="20"/>
          <w:szCs w:val="20"/>
        </w:rPr>
        <w:t xml:space="preserve"> </w:t>
      </w:r>
      <w:r>
        <w:fldChar w:fldCharType="begin"/>
      </w:r>
      <w:r>
        <w:instrText xml:space="preserve"> HYPERLINK "mailto:nl536@drexel.edu" </w:instrText>
      </w:r>
      <w:bookmarkStart w:id="33" w:name="_@_A017DBA95B1DDF4D869ECF4C259C7C00Z"/>
      <w:r>
        <w:fldChar w:fldCharType="separate"/>
      </w:r>
      <w:bookmarkEnd w:id="33"/>
      <w:r w:rsidRPr="00CB7C51">
        <w:rPr>
          <w:rStyle w:val="Mention"/>
          <w:noProof/>
        </w:rPr>
        <w:t>@Lederach,Nathan</w:t>
      </w:r>
      <w:r>
        <w:fldChar w:fldCharType="end"/>
      </w:r>
      <w:r>
        <w:rPr>
          <w:rStyle w:val="CommentReference"/>
        </w:rPr>
        <w:annotationRef/>
      </w:r>
    </w:p>
  </w:comment>
  <w:comment w:id="38" w:author="Chad Peiper" w:date="2022-07-26T13:12:00Z" w:initials="CP">
    <w:p w14:paraId="57CD783D" w14:textId="77777777" w:rsidR="00F06830" w:rsidRDefault="00F06830" w:rsidP="00EA16D4">
      <w:r>
        <w:rPr>
          <w:rStyle w:val="CommentReference"/>
        </w:rPr>
        <w:annotationRef/>
      </w:r>
      <w:r>
        <w:rPr>
          <w:sz w:val="20"/>
          <w:szCs w:val="20"/>
        </w:rPr>
        <w:t>So the in-text citation in APA format that says (AWS 2022) does not disambiguate between the different references!</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453472" w15:done="1"/>
  <w15:commentEx w15:paraId="13809EF3" w15:done="1"/>
  <w15:commentEx w15:paraId="326E0382" w15:done="1"/>
  <w15:commentEx w15:paraId="3A0FD107" w15:done="1"/>
  <w15:commentEx w15:paraId="4695FF11" w15:done="1"/>
  <w15:commentEx w15:paraId="23D15191" w15:done="1"/>
  <w15:commentEx w15:paraId="7D190EB4" w15:done="1"/>
  <w15:commentEx w15:paraId="4F905626" w15:done="1"/>
  <w15:commentEx w15:paraId="57A66598" w15:done="1"/>
  <w15:commentEx w15:paraId="01CE95C5" w15:done="1"/>
  <w15:commentEx w15:paraId="739BB651" w15:done="1"/>
  <w15:commentEx w15:paraId="566A638B" w15:done="1"/>
  <w15:commentEx w15:paraId="3C1F805C" w15:done="1"/>
  <w15:commentEx w15:paraId="0EAF479C" w15:done="1"/>
  <w15:commentEx w15:paraId="51860CDE" w15:done="1"/>
  <w15:commentEx w15:paraId="623C5F1C" w15:done="1"/>
  <w15:commentEx w15:paraId="56C4AD18" w15:done="1"/>
  <w15:commentEx w15:paraId="57CD783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5176" w16cex:dateUtc="2022-07-26T15:41:00Z"/>
  <w16cex:commentExtensible w16cex:durableId="268A518A" w16cex:dateUtc="2022-07-26T15:42:00Z"/>
  <w16cex:commentExtensible w16cex:durableId="268A5379" w16cex:dateUtc="2022-07-26T15:50:00Z"/>
  <w16cex:commentExtensible w16cex:durableId="268A54B2" w16cex:dateUtc="2022-07-26T15:55:00Z"/>
  <w16cex:commentExtensible w16cex:durableId="268A55F5" w16cex:dateUtc="2022-07-26T16:00:00Z"/>
  <w16cex:commentExtensible w16cex:durableId="268A57BC" w16cex:dateUtc="2022-07-26T16:08:00Z"/>
  <w16cex:commentExtensible w16cex:durableId="268A57E6" w16cex:dateUtc="2022-07-26T16:09:00Z"/>
  <w16cex:commentExtensible w16cex:durableId="268A5935" w16cex:dateUtc="2022-07-26T16:14:00Z"/>
  <w16cex:commentExtensible w16cex:durableId="268A6B95" w16cex:dateUtc="2022-07-26T17:33:00Z"/>
  <w16cex:commentExtensible w16cex:durableId="268A6C63" w16cex:dateUtc="2022-07-26T17:36:00Z"/>
  <w16cex:commentExtensible w16cex:durableId="268A5BFB" w16cex:dateUtc="2022-07-26T16:26:00Z"/>
  <w16cex:commentExtensible w16cex:durableId="268A6AD8" w16cex:dateUtc="2022-07-26T17:30:00Z"/>
  <w16cex:commentExtensible w16cex:durableId="268A6779" w16cex:dateUtc="2022-07-26T17:15:00Z"/>
  <w16cex:commentExtensible w16cex:durableId="268A66F4" w16cex:dateUtc="2022-07-26T17:13:00Z"/>
  <w16cex:commentExtensible w16cex:durableId="268A6894" w16cex:dateUtc="2022-07-26T17:20:00Z"/>
  <w16cex:commentExtensible w16cex:durableId="268A68AC" w16cex:dateUtc="2022-07-26T17:20:00Z"/>
  <w16cex:commentExtensible w16cex:durableId="268A6B1E" w16cex:dateUtc="2022-07-26T17:31:00Z"/>
  <w16cex:commentExtensible w16cex:durableId="268A66B8" w16cex:dateUtc="2022-07-26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453472" w16cid:durableId="268A5176"/>
  <w16cid:commentId w16cid:paraId="13809EF3" w16cid:durableId="268A518A"/>
  <w16cid:commentId w16cid:paraId="326E0382" w16cid:durableId="268A5379"/>
  <w16cid:commentId w16cid:paraId="3A0FD107" w16cid:durableId="268A54B2"/>
  <w16cid:commentId w16cid:paraId="4695FF11" w16cid:durableId="268A55F5"/>
  <w16cid:commentId w16cid:paraId="23D15191" w16cid:durableId="268A57BC"/>
  <w16cid:commentId w16cid:paraId="7D190EB4" w16cid:durableId="268A57E6"/>
  <w16cid:commentId w16cid:paraId="4F905626" w16cid:durableId="268A5935"/>
  <w16cid:commentId w16cid:paraId="57A66598" w16cid:durableId="268A6B95"/>
  <w16cid:commentId w16cid:paraId="01CE95C5" w16cid:durableId="268A6C63"/>
  <w16cid:commentId w16cid:paraId="739BB651" w16cid:durableId="268A5BFB"/>
  <w16cid:commentId w16cid:paraId="566A638B" w16cid:durableId="268A6AD8"/>
  <w16cid:commentId w16cid:paraId="3C1F805C" w16cid:durableId="268A6779"/>
  <w16cid:commentId w16cid:paraId="0EAF479C" w16cid:durableId="268A66F4"/>
  <w16cid:commentId w16cid:paraId="51860CDE" w16cid:durableId="268A6894"/>
  <w16cid:commentId w16cid:paraId="623C5F1C" w16cid:durableId="268A68AC"/>
  <w16cid:commentId w16cid:paraId="56C4AD18" w16cid:durableId="268A6B1E"/>
  <w16cid:commentId w16cid:paraId="57CD783D" w16cid:durableId="268A66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1C44A" w14:textId="77777777" w:rsidR="00015BE1" w:rsidRDefault="00015BE1">
      <w:pPr>
        <w:spacing w:line="240" w:lineRule="auto"/>
      </w:pPr>
      <w:r>
        <w:separator/>
      </w:r>
    </w:p>
  </w:endnote>
  <w:endnote w:type="continuationSeparator" w:id="0">
    <w:p w14:paraId="13245965" w14:textId="77777777" w:rsidR="00015BE1" w:rsidRDefault="00015BE1">
      <w:pPr>
        <w:spacing w:line="240" w:lineRule="auto"/>
      </w:pPr>
      <w:r>
        <w:continuationSeparator/>
      </w:r>
    </w:p>
  </w:endnote>
  <w:endnote w:type="continuationNotice" w:id="1">
    <w:p w14:paraId="5A4141A5" w14:textId="77777777" w:rsidR="00015BE1" w:rsidRDefault="00015BE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77EC46E" w14:paraId="27ADC8EC" w14:textId="77777777" w:rsidTr="477EC46E">
      <w:tc>
        <w:tcPr>
          <w:tcW w:w="3120" w:type="dxa"/>
        </w:tcPr>
        <w:p w14:paraId="3E41313E" w14:textId="762F16DF" w:rsidR="477EC46E" w:rsidRDefault="477EC46E" w:rsidP="477EC46E">
          <w:pPr>
            <w:pStyle w:val="Header"/>
            <w:ind w:left="-115"/>
          </w:pPr>
        </w:p>
      </w:tc>
      <w:tc>
        <w:tcPr>
          <w:tcW w:w="3120" w:type="dxa"/>
        </w:tcPr>
        <w:p w14:paraId="6F61C7EA" w14:textId="53B813A2" w:rsidR="477EC46E" w:rsidRDefault="477EC46E" w:rsidP="477EC46E">
          <w:pPr>
            <w:pStyle w:val="Header"/>
            <w:jc w:val="center"/>
          </w:pPr>
        </w:p>
      </w:tc>
      <w:tc>
        <w:tcPr>
          <w:tcW w:w="3120" w:type="dxa"/>
        </w:tcPr>
        <w:p w14:paraId="2A4352DE" w14:textId="55DD0CD1" w:rsidR="477EC46E" w:rsidRDefault="477EC46E" w:rsidP="477EC46E">
          <w:pPr>
            <w:pStyle w:val="Header"/>
            <w:ind w:right="-115"/>
            <w:jc w:val="right"/>
          </w:pPr>
        </w:p>
      </w:tc>
    </w:tr>
  </w:tbl>
  <w:p w14:paraId="4B17EEAF" w14:textId="7364D1E2" w:rsidR="009F3208" w:rsidRDefault="009F32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77EC46E" w14:paraId="311C48F8" w14:textId="77777777" w:rsidTr="477EC46E">
      <w:tc>
        <w:tcPr>
          <w:tcW w:w="3120" w:type="dxa"/>
        </w:tcPr>
        <w:p w14:paraId="05D43816" w14:textId="11CBA74A" w:rsidR="477EC46E" w:rsidRDefault="477EC46E" w:rsidP="477EC46E">
          <w:pPr>
            <w:pStyle w:val="Header"/>
            <w:ind w:left="-115"/>
          </w:pPr>
        </w:p>
      </w:tc>
      <w:tc>
        <w:tcPr>
          <w:tcW w:w="3120" w:type="dxa"/>
        </w:tcPr>
        <w:p w14:paraId="03E9251C" w14:textId="2347EB7E" w:rsidR="477EC46E" w:rsidRDefault="477EC46E" w:rsidP="477EC46E">
          <w:pPr>
            <w:pStyle w:val="Header"/>
            <w:jc w:val="center"/>
          </w:pPr>
        </w:p>
      </w:tc>
      <w:tc>
        <w:tcPr>
          <w:tcW w:w="3120" w:type="dxa"/>
        </w:tcPr>
        <w:p w14:paraId="4E96CE44" w14:textId="0F611D1C" w:rsidR="477EC46E" w:rsidRDefault="477EC46E" w:rsidP="477EC46E">
          <w:pPr>
            <w:pStyle w:val="Header"/>
            <w:ind w:right="-115"/>
            <w:jc w:val="right"/>
          </w:pPr>
        </w:p>
      </w:tc>
    </w:tr>
  </w:tbl>
  <w:p w14:paraId="699556DC" w14:textId="29029491" w:rsidR="009F3208" w:rsidRDefault="009F3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6D115" w14:textId="77777777" w:rsidR="00015BE1" w:rsidRDefault="00015BE1">
      <w:pPr>
        <w:spacing w:line="240" w:lineRule="auto"/>
      </w:pPr>
      <w:r>
        <w:separator/>
      </w:r>
    </w:p>
  </w:footnote>
  <w:footnote w:type="continuationSeparator" w:id="0">
    <w:p w14:paraId="450327BB" w14:textId="77777777" w:rsidR="00015BE1" w:rsidRDefault="00015BE1">
      <w:pPr>
        <w:spacing w:line="240" w:lineRule="auto"/>
      </w:pPr>
      <w:r>
        <w:continuationSeparator/>
      </w:r>
    </w:p>
  </w:footnote>
  <w:footnote w:type="continuationNotice" w:id="1">
    <w:p w14:paraId="25A74802" w14:textId="77777777" w:rsidR="00015BE1" w:rsidRDefault="00015BE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7777777" w:rsidR="00DA5280" w:rsidRDefault="00740088">
    <w:r>
      <w:t>CLOUD ISSUES AND SOLUTIONS</w:t>
    </w:r>
  </w:p>
  <w:p w14:paraId="00000038" w14:textId="5D21D577" w:rsidR="00DA5280" w:rsidRDefault="00740088">
    <w:pPr>
      <w:jc w:val="right"/>
      <w:rPr>
        <w:rFonts w:ascii="Times New Roman" w:eastAsia="Times New Roman" w:hAnsi="Times New Roman" w:cs="Times New Roman"/>
      </w:rPr>
    </w:pPr>
    <w:r>
      <w:fldChar w:fldCharType="begin"/>
    </w:r>
    <w:r>
      <w:instrText>PAGE</w:instrText>
    </w:r>
    <w:r>
      <w:fldChar w:fldCharType="separate"/>
    </w:r>
    <w:r w:rsidR="009F3208">
      <w:rPr>
        <w:noProof/>
      </w:rPr>
      <w:t>1</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8LBsup/zrcusJn" int2:id="Ma8JyOEe">
      <int2:state int2:value="Rejected" int2:type="LegacyProofing"/>
    </int2:textHash>
    <int2:textHash int2:hashCode="g9rYQ0/3QU2PtP" int2:id="ZZ5o153X">
      <int2:state int2:value="Rejected" int2:type="LegacyProofing"/>
    </int2:textHash>
    <int2:textHash int2:hashCode="Cg2S1Adaw64yLA" int2:id="yTOiJclU">
      <int2:state int2:value="Rejected" int2:type="LegacyProofing"/>
    </int2:textHash>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d Peiper">
    <w15:presenceInfo w15:providerId="AD" w15:userId="S::cep98@drexel.edu::5526c616-c505-4026-90a4-ffdefa51c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7EC46E"/>
    <w:rsid w:val="00011A0A"/>
    <w:rsid w:val="00015BE1"/>
    <w:rsid w:val="000533D5"/>
    <w:rsid w:val="000611BE"/>
    <w:rsid w:val="00083FC2"/>
    <w:rsid w:val="00096DF2"/>
    <w:rsid w:val="000C2538"/>
    <w:rsid w:val="000E207D"/>
    <w:rsid w:val="000F3520"/>
    <w:rsid w:val="00101C17"/>
    <w:rsid w:val="00123635"/>
    <w:rsid w:val="00125AC9"/>
    <w:rsid w:val="00181B84"/>
    <w:rsid w:val="001C3DF0"/>
    <w:rsid w:val="001C4F80"/>
    <w:rsid w:val="001E0264"/>
    <w:rsid w:val="001E356A"/>
    <w:rsid w:val="001F14EE"/>
    <w:rsid w:val="00200AEF"/>
    <w:rsid w:val="00206094"/>
    <w:rsid w:val="002110D0"/>
    <w:rsid w:val="00224953"/>
    <w:rsid w:val="0024796F"/>
    <w:rsid w:val="002825FC"/>
    <w:rsid w:val="00284688"/>
    <w:rsid w:val="002A1928"/>
    <w:rsid w:val="002B0717"/>
    <w:rsid w:val="002C1DB6"/>
    <w:rsid w:val="002D46F7"/>
    <w:rsid w:val="002E1572"/>
    <w:rsid w:val="002E459A"/>
    <w:rsid w:val="002F1D3F"/>
    <w:rsid w:val="002F4A3E"/>
    <w:rsid w:val="002F784A"/>
    <w:rsid w:val="00324D94"/>
    <w:rsid w:val="00352145"/>
    <w:rsid w:val="003537F7"/>
    <w:rsid w:val="00371C37"/>
    <w:rsid w:val="003738E6"/>
    <w:rsid w:val="00391A82"/>
    <w:rsid w:val="003D5980"/>
    <w:rsid w:val="003E5322"/>
    <w:rsid w:val="003F0C8C"/>
    <w:rsid w:val="003F3255"/>
    <w:rsid w:val="00405D34"/>
    <w:rsid w:val="004210EA"/>
    <w:rsid w:val="00426DFF"/>
    <w:rsid w:val="00432606"/>
    <w:rsid w:val="00460E6C"/>
    <w:rsid w:val="00466A30"/>
    <w:rsid w:val="004A2D0D"/>
    <w:rsid w:val="004A6645"/>
    <w:rsid w:val="004B0085"/>
    <w:rsid w:val="004C6EA9"/>
    <w:rsid w:val="004E3070"/>
    <w:rsid w:val="0050094A"/>
    <w:rsid w:val="00504A9B"/>
    <w:rsid w:val="0056319E"/>
    <w:rsid w:val="005B2C92"/>
    <w:rsid w:val="005E6930"/>
    <w:rsid w:val="005F1758"/>
    <w:rsid w:val="00622F25"/>
    <w:rsid w:val="00656B68"/>
    <w:rsid w:val="006635FA"/>
    <w:rsid w:val="00670A96"/>
    <w:rsid w:val="00691CE1"/>
    <w:rsid w:val="006933D3"/>
    <w:rsid w:val="006D487D"/>
    <w:rsid w:val="006F57D5"/>
    <w:rsid w:val="00706AD5"/>
    <w:rsid w:val="007073A0"/>
    <w:rsid w:val="00735600"/>
    <w:rsid w:val="00740088"/>
    <w:rsid w:val="007421C9"/>
    <w:rsid w:val="00755456"/>
    <w:rsid w:val="007565C4"/>
    <w:rsid w:val="00756D73"/>
    <w:rsid w:val="00757690"/>
    <w:rsid w:val="007D4784"/>
    <w:rsid w:val="007F719F"/>
    <w:rsid w:val="007F7279"/>
    <w:rsid w:val="00806B7E"/>
    <w:rsid w:val="00810FF9"/>
    <w:rsid w:val="00812E99"/>
    <w:rsid w:val="0085501F"/>
    <w:rsid w:val="008D48BB"/>
    <w:rsid w:val="009039A7"/>
    <w:rsid w:val="00913756"/>
    <w:rsid w:val="00932619"/>
    <w:rsid w:val="00936C6C"/>
    <w:rsid w:val="0095553B"/>
    <w:rsid w:val="0096171E"/>
    <w:rsid w:val="00987E0F"/>
    <w:rsid w:val="00990194"/>
    <w:rsid w:val="009A2A4B"/>
    <w:rsid w:val="009C5078"/>
    <w:rsid w:val="009C7DF2"/>
    <w:rsid w:val="009E65C5"/>
    <w:rsid w:val="009F3208"/>
    <w:rsid w:val="00A17AE1"/>
    <w:rsid w:val="00A21CF9"/>
    <w:rsid w:val="00A626C7"/>
    <w:rsid w:val="00A639A1"/>
    <w:rsid w:val="00A64ECF"/>
    <w:rsid w:val="00A80B4D"/>
    <w:rsid w:val="00AB3857"/>
    <w:rsid w:val="00AD4ADF"/>
    <w:rsid w:val="00AE713B"/>
    <w:rsid w:val="00AE7217"/>
    <w:rsid w:val="00B22FA3"/>
    <w:rsid w:val="00B3195C"/>
    <w:rsid w:val="00B3420F"/>
    <w:rsid w:val="00B3799A"/>
    <w:rsid w:val="00B42D2D"/>
    <w:rsid w:val="00B634BC"/>
    <w:rsid w:val="00B81330"/>
    <w:rsid w:val="00B83D0F"/>
    <w:rsid w:val="00B9658B"/>
    <w:rsid w:val="00B96ADF"/>
    <w:rsid w:val="00B974FE"/>
    <w:rsid w:val="00BA0422"/>
    <w:rsid w:val="00BD03D5"/>
    <w:rsid w:val="00BE149D"/>
    <w:rsid w:val="00BE43C1"/>
    <w:rsid w:val="00BF5845"/>
    <w:rsid w:val="00C218E3"/>
    <w:rsid w:val="00C647D4"/>
    <w:rsid w:val="00CA7026"/>
    <w:rsid w:val="00CB4F61"/>
    <w:rsid w:val="00CB7C51"/>
    <w:rsid w:val="00CC0B0A"/>
    <w:rsid w:val="00CF44C8"/>
    <w:rsid w:val="00D14CA6"/>
    <w:rsid w:val="00D14DA6"/>
    <w:rsid w:val="00D42759"/>
    <w:rsid w:val="00D50949"/>
    <w:rsid w:val="00D53D67"/>
    <w:rsid w:val="00D540FA"/>
    <w:rsid w:val="00D54A13"/>
    <w:rsid w:val="00D74361"/>
    <w:rsid w:val="00D949CF"/>
    <w:rsid w:val="00D963B3"/>
    <w:rsid w:val="00D96B91"/>
    <w:rsid w:val="00DA0131"/>
    <w:rsid w:val="00DA5280"/>
    <w:rsid w:val="00DD096F"/>
    <w:rsid w:val="00DF5AFB"/>
    <w:rsid w:val="00E00A58"/>
    <w:rsid w:val="00E063EB"/>
    <w:rsid w:val="00E257BD"/>
    <w:rsid w:val="00E3671A"/>
    <w:rsid w:val="00E37C0C"/>
    <w:rsid w:val="00E5457A"/>
    <w:rsid w:val="00E56112"/>
    <w:rsid w:val="00E63C8A"/>
    <w:rsid w:val="00E6622B"/>
    <w:rsid w:val="00E90250"/>
    <w:rsid w:val="00E912DC"/>
    <w:rsid w:val="00E92924"/>
    <w:rsid w:val="00E95889"/>
    <w:rsid w:val="00EA038D"/>
    <w:rsid w:val="00EA16D4"/>
    <w:rsid w:val="00EB096F"/>
    <w:rsid w:val="00ED2825"/>
    <w:rsid w:val="00ED3906"/>
    <w:rsid w:val="00EE0145"/>
    <w:rsid w:val="00EE51C5"/>
    <w:rsid w:val="00EF5760"/>
    <w:rsid w:val="00F04B70"/>
    <w:rsid w:val="00F06830"/>
    <w:rsid w:val="00F14CD8"/>
    <w:rsid w:val="00F352BB"/>
    <w:rsid w:val="00F621D8"/>
    <w:rsid w:val="00F83DBE"/>
    <w:rsid w:val="00FD66EC"/>
    <w:rsid w:val="01831473"/>
    <w:rsid w:val="0222B409"/>
    <w:rsid w:val="023F9D94"/>
    <w:rsid w:val="02CF670C"/>
    <w:rsid w:val="033EFD9D"/>
    <w:rsid w:val="03E12F71"/>
    <w:rsid w:val="05AAC515"/>
    <w:rsid w:val="05BB9DCD"/>
    <w:rsid w:val="05C9A35B"/>
    <w:rsid w:val="05E79115"/>
    <w:rsid w:val="06AE5686"/>
    <w:rsid w:val="06DA57E9"/>
    <w:rsid w:val="07453833"/>
    <w:rsid w:val="07DCD50E"/>
    <w:rsid w:val="08161539"/>
    <w:rsid w:val="08348268"/>
    <w:rsid w:val="086DD61D"/>
    <w:rsid w:val="095B2E0E"/>
    <w:rsid w:val="0A0341F7"/>
    <w:rsid w:val="0A11F8AB"/>
    <w:rsid w:val="0A6A38DA"/>
    <w:rsid w:val="0A74F99E"/>
    <w:rsid w:val="0AA05290"/>
    <w:rsid w:val="0AB5E2CC"/>
    <w:rsid w:val="0AC5A037"/>
    <w:rsid w:val="0B505763"/>
    <w:rsid w:val="0B657BA1"/>
    <w:rsid w:val="0BCC6B38"/>
    <w:rsid w:val="0C06093B"/>
    <w:rsid w:val="0CE9865C"/>
    <w:rsid w:val="0D3F5A54"/>
    <w:rsid w:val="0D88B13F"/>
    <w:rsid w:val="0DAD4764"/>
    <w:rsid w:val="0E3EA99C"/>
    <w:rsid w:val="0E578DFC"/>
    <w:rsid w:val="0E9633AB"/>
    <w:rsid w:val="0ED54A5D"/>
    <w:rsid w:val="0F2481A0"/>
    <w:rsid w:val="0F8D8557"/>
    <w:rsid w:val="1073DEC1"/>
    <w:rsid w:val="11309218"/>
    <w:rsid w:val="1134F2CE"/>
    <w:rsid w:val="11A39B5B"/>
    <w:rsid w:val="11B4AC10"/>
    <w:rsid w:val="11F8D102"/>
    <w:rsid w:val="120FAF22"/>
    <w:rsid w:val="126C1919"/>
    <w:rsid w:val="12754ABF"/>
    <w:rsid w:val="1290D001"/>
    <w:rsid w:val="1310CD83"/>
    <w:rsid w:val="134EF252"/>
    <w:rsid w:val="13D13905"/>
    <w:rsid w:val="14199FC2"/>
    <w:rsid w:val="14DB6FE4"/>
    <w:rsid w:val="1575FDA3"/>
    <w:rsid w:val="166F849A"/>
    <w:rsid w:val="16700D97"/>
    <w:rsid w:val="18106747"/>
    <w:rsid w:val="18B006DD"/>
    <w:rsid w:val="18C0BBEE"/>
    <w:rsid w:val="1917A8D3"/>
    <w:rsid w:val="1A1B1306"/>
    <w:rsid w:val="1A448BC8"/>
    <w:rsid w:val="1A4BD73E"/>
    <w:rsid w:val="1AAA5EAF"/>
    <w:rsid w:val="1ABEF9A4"/>
    <w:rsid w:val="1B7DBB94"/>
    <w:rsid w:val="1BC4C43F"/>
    <w:rsid w:val="1CC17BE7"/>
    <w:rsid w:val="1D009734"/>
    <w:rsid w:val="1D0AC4F9"/>
    <w:rsid w:val="1D6391AC"/>
    <w:rsid w:val="1D9E9B23"/>
    <w:rsid w:val="1EF76A4B"/>
    <w:rsid w:val="1F0874DA"/>
    <w:rsid w:val="1FB2D307"/>
    <w:rsid w:val="1FBA40CD"/>
    <w:rsid w:val="1FFF37BC"/>
    <w:rsid w:val="20144CFD"/>
    <w:rsid w:val="2039D625"/>
    <w:rsid w:val="204265BB"/>
    <w:rsid w:val="20862322"/>
    <w:rsid w:val="21649D21"/>
    <w:rsid w:val="2166E75E"/>
    <w:rsid w:val="216F398B"/>
    <w:rsid w:val="2171F88F"/>
    <w:rsid w:val="22326411"/>
    <w:rsid w:val="2239B7BB"/>
    <w:rsid w:val="22434952"/>
    <w:rsid w:val="22CC230E"/>
    <w:rsid w:val="22D6972E"/>
    <w:rsid w:val="22E4982F"/>
    <w:rsid w:val="236C5A03"/>
    <w:rsid w:val="2386C63D"/>
    <w:rsid w:val="23F4B44A"/>
    <w:rsid w:val="2466CD71"/>
    <w:rsid w:val="24E3EF1A"/>
    <w:rsid w:val="253FC9D8"/>
    <w:rsid w:val="2558F13A"/>
    <w:rsid w:val="25F62BDB"/>
    <w:rsid w:val="26E0D449"/>
    <w:rsid w:val="27334578"/>
    <w:rsid w:val="278FE3D5"/>
    <w:rsid w:val="27BDE4EC"/>
    <w:rsid w:val="27CB524F"/>
    <w:rsid w:val="27EA102E"/>
    <w:rsid w:val="28397A42"/>
    <w:rsid w:val="29872CD9"/>
    <w:rsid w:val="29B211C6"/>
    <w:rsid w:val="29E0B86B"/>
    <w:rsid w:val="2A18750B"/>
    <w:rsid w:val="2A557D7E"/>
    <w:rsid w:val="2ADF5D41"/>
    <w:rsid w:val="2B3A2D26"/>
    <w:rsid w:val="2BDA5091"/>
    <w:rsid w:val="2C646325"/>
    <w:rsid w:val="2C6EAD90"/>
    <w:rsid w:val="2C8E2A0C"/>
    <w:rsid w:val="2CF2E38F"/>
    <w:rsid w:val="2D0298EA"/>
    <w:rsid w:val="2D9B12BB"/>
    <w:rsid w:val="2EB791A8"/>
    <w:rsid w:val="2EDC6FCE"/>
    <w:rsid w:val="2EF465B8"/>
    <w:rsid w:val="2EFFD380"/>
    <w:rsid w:val="2F39D05F"/>
    <w:rsid w:val="30025A47"/>
    <w:rsid w:val="307F1B57"/>
    <w:rsid w:val="311F26BD"/>
    <w:rsid w:val="31A9A403"/>
    <w:rsid w:val="32507561"/>
    <w:rsid w:val="3257754B"/>
    <w:rsid w:val="32D4B697"/>
    <w:rsid w:val="331725F6"/>
    <w:rsid w:val="338F8837"/>
    <w:rsid w:val="33A8590D"/>
    <w:rsid w:val="33D5993A"/>
    <w:rsid w:val="33EA6A7E"/>
    <w:rsid w:val="33F539FF"/>
    <w:rsid w:val="346FEFDC"/>
    <w:rsid w:val="354BB78A"/>
    <w:rsid w:val="3577028A"/>
    <w:rsid w:val="35B3E1DD"/>
    <w:rsid w:val="35FFC178"/>
    <w:rsid w:val="36AE9FB8"/>
    <w:rsid w:val="36DC784F"/>
    <w:rsid w:val="378A76D2"/>
    <w:rsid w:val="381818B6"/>
    <w:rsid w:val="3830BECB"/>
    <w:rsid w:val="38C8AB22"/>
    <w:rsid w:val="3934083B"/>
    <w:rsid w:val="3982D713"/>
    <w:rsid w:val="398C6510"/>
    <w:rsid w:val="39C9EDC4"/>
    <w:rsid w:val="3A359AF3"/>
    <w:rsid w:val="3A4664B1"/>
    <w:rsid w:val="3AD5FFBA"/>
    <w:rsid w:val="3B1DC3C8"/>
    <w:rsid w:val="3B2C7DFA"/>
    <w:rsid w:val="3B62745C"/>
    <w:rsid w:val="3B682FFC"/>
    <w:rsid w:val="3BFB68E6"/>
    <w:rsid w:val="3BFC3DC7"/>
    <w:rsid w:val="3BFFE9C5"/>
    <w:rsid w:val="3C0EF705"/>
    <w:rsid w:val="3C191B95"/>
    <w:rsid w:val="3C467C5B"/>
    <w:rsid w:val="3CB99429"/>
    <w:rsid w:val="3D18253C"/>
    <w:rsid w:val="3D366A7D"/>
    <w:rsid w:val="3D6D290D"/>
    <w:rsid w:val="3D82146F"/>
    <w:rsid w:val="3DCBB415"/>
    <w:rsid w:val="3E99968A"/>
    <w:rsid w:val="3F33DE89"/>
    <w:rsid w:val="3F66AE71"/>
    <w:rsid w:val="3FB9070A"/>
    <w:rsid w:val="4049751A"/>
    <w:rsid w:val="409A66B1"/>
    <w:rsid w:val="40CA7791"/>
    <w:rsid w:val="416817AD"/>
    <w:rsid w:val="41D224B0"/>
    <w:rsid w:val="4268BB48"/>
    <w:rsid w:val="427B23BD"/>
    <w:rsid w:val="430C56D4"/>
    <w:rsid w:val="431B7CE0"/>
    <w:rsid w:val="43742A58"/>
    <w:rsid w:val="43BD4566"/>
    <w:rsid w:val="4402DC4E"/>
    <w:rsid w:val="4454FAA1"/>
    <w:rsid w:val="4474D8CF"/>
    <w:rsid w:val="44E1A241"/>
    <w:rsid w:val="45285405"/>
    <w:rsid w:val="45784D9A"/>
    <w:rsid w:val="45C72333"/>
    <w:rsid w:val="46D973BC"/>
    <w:rsid w:val="47141DFB"/>
    <w:rsid w:val="4762F394"/>
    <w:rsid w:val="477EC46E"/>
    <w:rsid w:val="47DD525F"/>
    <w:rsid w:val="49380420"/>
    <w:rsid w:val="4952198B"/>
    <w:rsid w:val="49DF5724"/>
    <w:rsid w:val="49E725BA"/>
    <w:rsid w:val="4A0D65A1"/>
    <w:rsid w:val="4A650E58"/>
    <w:rsid w:val="4A855B7F"/>
    <w:rsid w:val="4A9A9456"/>
    <w:rsid w:val="4AB42CBD"/>
    <w:rsid w:val="4AC9DAA6"/>
    <w:rsid w:val="4B70DFE8"/>
    <w:rsid w:val="4B8085AC"/>
    <w:rsid w:val="4BA3D832"/>
    <w:rsid w:val="4C7FEAB4"/>
    <w:rsid w:val="4CB6FFD0"/>
    <w:rsid w:val="4D0CB049"/>
    <w:rsid w:val="4D1C560D"/>
    <w:rsid w:val="4E52D031"/>
    <w:rsid w:val="4EB31D14"/>
    <w:rsid w:val="4FB78B76"/>
    <w:rsid w:val="500EA330"/>
    <w:rsid w:val="5028AB06"/>
    <w:rsid w:val="5072E4C5"/>
    <w:rsid w:val="5088190A"/>
    <w:rsid w:val="5116E8EB"/>
    <w:rsid w:val="5135DD5C"/>
    <w:rsid w:val="51440313"/>
    <w:rsid w:val="5247B5E6"/>
    <w:rsid w:val="52B2B94C"/>
    <w:rsid w:val="52DBDE46"/>
    <w:rsid w:val="52DDF566"/>
    <w:rsid w:val="533AD62A"/>
    <w:rsid w:val="534EE0A8"/>
    <w:rsid w:val="53604BC8"/>
    <w:rsid w:val="5432BC6A"/>
    <w:rsid w:val="549741CA"/>
    <w:rsid w:val="554DD85D"/>
    <w:rsid w:val="55711B22"/>
    <w:rsid w:val="57BBBDA6"/>
    <w:rsid w:val="57C29D5B"/>
    <w:rsid w:val="5847C769"/>
    <w:rsid w:val="593B0462"/>
    <w:rsid w:val="59D20AF4"/>
    <w:rsid w:val="5A51A3CF"/>
    <w:rsid w:val="5A94A280"/>
    <w:rsid w:val="5AA94869"/>
    <w:rsid w:val="5B3C7D1D"/>
    <w:rsid w:val="5B8B52B6"/>
    <w:rsid w:val="5BBF3516"/>
    <w:rsid w:val="5BC1E982"/>
    <w:rsid w:val="5C384CC4"/>
    <w:rsid w:val="5CC6DD08"/>
    <w:rsid w:val="5D894491"/>
    <w:rsid w:val="5DB31D86"/>
    <w:rsid w:val="5DEA1D59"/>
    <w:rsid w:val="5E6DEEB1"/>
    <w:rsid w:val="5E88F699"/>
    <w:rsid w:val="5EB43946"/>
    <w:rsid w:val="5EBCB2B1"/>
    <w:rsid w:val="5F51FFCC"/>
    <w:rsid w:val="5F829133"/>
    <w:rsid w:val="5FA2DBD2"/>
    <w:rsid w:val="6164C38E"/>
    <w:rsid w:val="61C7908A"/>
    <w:rsid w:val="61DF99E7"/>
    <w:rsid w:val="6268F04D"/>
    <w:rsid w:val="6287FEDC"/>
    <w:rsid w:val="632EF36E"/>
    <w:rsid w:val="63B93A4E"/>
    <w:rsid w:val="640D0F58"/>
    <w:rsid w:val="643284F6"/>
    <w:rsid w:val="650A526D"/>
    <w:rsid w:val="666F7259"/>
    <w:rsid w:val="66929864"/>
    <w:rsid w:val="66A622CE"/>
    <w:rsid w:val="67D2E4A9"/>
    <w:rsid w:val="68136599"/>
    <w:rsid w:val="681CB997"/>
    <w:rsid w:val="6841F32F"/>
    <w:rsid w:val="68F59ABB"/>
    <w:rsid w:val="69158829"/>
    <w:rsid w:val="693E8940"/>
    <w:rsid w:val="69BEBE0C"/>
    <w:rsid w:val="6A5A99E4"/>
    <w:rsid w:val="6A5C08C5"/>
    <w:rsid w:val="6A848734"/>
    <w:rsid w:val="6B5A8E6D"/>
    <w:rsid w:val="6B848BFF"/>
    <w:rsid w:val="6B8560E0"/>
    <w:rsid w:val="6BD1D420"/>
    <w:rsid w:val="6C35DFA9"/>
    <w:rsid w:val="6C36EE70"/>
    <w:rsid w:val="6C9A57E9"/>
    <w:rsid w:val="6D316D2B"/>
    <w:rsid w:val="6D970B1D"/>
    <w:rsid w:val="6DBCD4B7"/>
    <w:rsid w:val="6E922F2F"/>
    <w:rsid w:val="6EBB8D39"/>
    <w:rsid w:val="6EBD01A2"/>
    <w:rsid w:val="6F6D0311"/>
    <w:rsid w:val="6F8C6A44"/>
    <w:rsid w:val="700F1417"/>
    <w:rsid w:val="702867DA"/>
    <w:rsid w:val="70B26EDB"/>
    <w:rsid w:val="7205331B"/>
    <w:rsid w:val="7231FFBD"/>
    <w:rsid w:val="723BE00D"/>
    <w:rsid w:val="72426F55"/>
    <w:rsid w:val="7251E5B5"/>
    <w:rsid w:val="728EAD3C"/>
    <w:rsid w:val="73A96851"/>
    <w:rsid w:val="73CC6D67"/>
    <w:rsid w:val="74042493"/>
    <w:rsid w:val="743232DF"/>
    <w:rsid w:val="7560B4DD"/>
    <w:rsid w:val="75809BDC"/>
    <w:rsid w:val="7588AD1D"/>
    <w:rsid w:val="768D83A9"/>
    <w:rsid w:val="769D4114"/>
    <w:rsid w:val="7727F840"/>
    <w:rsid w:val="77866608"/>
    <w:rsid w:val="77923441"/>
    <w:rsid w:val="779C8431"/>
    <w:rsid w:val="77A460E2"/>
    <w:rsid w:val="7860B841"/>
    <w:rsid w:val="78C12739"/>
    <w:rsid w:val="78C3C8A1"/>
    <w:rsid w:val="790448AF"/>
    <w:rsid w:val="79B11B7A"/>
    <w:rsid w:val="79C5246B"/>
    <w:rsid w:val="7A1A355C"/>
    <w:rsid w:val="7A71B9CD"/>
    <w:rsid w:val="7ABFAF91"/>
    <w:rsid w:val="7B3B2873"/>
    <w:rsid w:val="7B4D1414"/>
    <w:rsid w:val="7BCC9AE1"/>
    <w:rsid w:val="7BF07C8C"/>
    <w:rsid w:val="7C33D926"/>
    <w:rsid w:val="7D2CC018"/>
    <w:rsid w:val="7D73C4EA"/>
    <w:rsid w:val="7DB04BF6"/>
    <w:rsid w:val="7DC6F2B3"/>
    <w:rsid w:val="7DDBF34A"/>
    <w:rsid w:val="7E1814C3"/>
    <w:rsid w:val="7F22C429"/>
    <w:rsid w:val="7FFC07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CE18"/>
  <w15:docId w15:val="{AEC82C26-A86B-4FA1-914D-75519729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F3208"/>
    <w:pPr>
      <w:tabs>
        <w:tab w:val="center" w:pos="4680"/>
        <w:tab w:val="right" w:pos="9360"/>
      </w:tabs>
      <w:spacing w:line="240" w:lineRule="auto"/>
    </w:pPr>
  </w:style>
  <w:style w:type="character" w:customStyle="1" w:styleId="HeaderChar">
    <w:name w:val="Header Char"/>
    <w:basedOn w:val="DefaultParagraphFont"/>
    <w:link w:val="Header"/>
    <w:uiPriority w:val="99"/>
    <w:rsid w:val="009F3208"/>
  </w:style>
  <w:style w:type="paragraph" w:styleId="Footer">
    <w:name w:val="footer"/>
    <w:basedOn w:val="Normal"/>
    <w:link w:val="FooterChar"/>
    <w:uiPriority w:val="99"/>
    <w:unhideWhenUsed/>
    <w:rsid w:val="009F3208"/>
    <w:pPr>
      <w:tabs>
        <w:tab w:val="center" w:pos="4680"/>
        <w:tab w:val="right" w:pos="9360"/>
      </w:tabs>
      <w:spacing w:line="240" w:lineRule="auto"/>
    </w:pPr>
  </w:style>
  <w:style w:type="character" w:customStyle="1" w:styleId="FooterChar">
    <w:name w:val="Footer Char"/>
    <w:basedOn w:val="DefaultParagraphFont"/>
    <w:link w:val="Footer"/>
    <w:uiPriority w:val="99"/>
    <w:rsid w:val="009F3208"/>
  </w:style>
  <w:style w:type="table" w:styleId="TableGrid">
    <w:name w:val="Table Grid"/>
    <w:basedOn w:val="TableNormal"/>
    <w:uiPriority w:val="59"/>
    <w:rsid w:val="009F320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9F3208"/>
    <w:pPr>
      <w:spacing w:line="240" w:lineRule="auto"/>
    </w:pPr>
  </w:style>
  <w:style w:type="character" w:styleId="CommentReference">
    <w:name w:val="annotation reference"/>
    <w:basedOn w:val="DefaultParagraphFont"/>
    <w:uiPriority w:val="99"/>
    <w:semiHidden/>
    <w:unhideWhenUsed/>
    <w:rsid w:val="009F3208"/>
    <w:rPr>
      <w:sz w:val="16"/>
      <w:szCs w:val="16"/>
    </w:rPr>
  </w:style>
  <w:style w:type="paragraph" w:styleId="CommentText">
    <w:name w:val="annotation text"/>
    <w:basedOn w:val="Normal"/>
    <w:link w:val="CommentTextChar"/>
    <w:uiPriority w:val="99"/>
    <w:semiHidden/>
    <w:unhideWhenUsed/>
    <w:rsid w:val="009F3208"/>
    <w:pPr>
      <w:spacing w:line="240" w:lineRule="auto"/>
    </w:pPr>
    <w:rPr>
      <w:sz w:val="20"/>
      <w:szCs w:val="20"/>
    </w:rPr>
  </w:style>
  <w:style w:type="character" w:customStyle="1" w:styleId="CommentTextChar">
    <w:name w:val="Comment Text Char"/>
    <w:basedOn w:val="DefaultParagraphFont"/>
    <w:link w:val="CommentText"/>
    <w:uiPriority w:val="99"/>
    <w:semiHidden/>
    <w:rsid w:val="009F3208"/>
    <w:rPr>
      <w:sz w:val="20"/>
      <w:szCs w:val="20"/>
    </w:rPr>
  </w:style>
  <w:style w:type="paragraph" w:styleId="CommentSubject">
    <w:name w:val="annotation subject"/>
    <w:basedOn w:val="CommentText"/>
    <w:next w:val="CommentText"/>
    <w:link w:val="CommentSubjectChar"/>
    <w:uiPriority w:val="99"/>
    <w:semiHidden/>
    <w:unhideWhenUsed/>
    <w:rsid w:val="009F3208"/>
    <w:rPr>
      <w:b/>
      <w:bCs/>
    </w:rPr>
  </w:style>
  <w:style w:type="character" w:customStyle="1" w:styleId="CommentSubjectChar">
    <w:name w:val="Comment Subject Char"/>
    <w:basedOn w:val="CommentTextChar"/>
    <w:link w:val="CommentSubject"/>
    <w:uiPriority w:val="99"/>
    <w:semiHidden/>
    <w:rsid w:val="009F3208"/>
    <w:rPr>
      <w:b/>
      <w:bCs/>
      <w:sz w:val="20"/>
      <w:szCs w:val="20"/>
    </w:rPr>
  </w:style>
  <w:style w:type="character" w:styleId="Hyperlink">
    <w:name w:val="Hyperlink"/>
    <w:basedOn w:val="DefaultParagraphFont"/>
    <w:uiPriority w:val="99"/>
    <w:unhideWhenUsed/>
    <w:rsid w:val="009F3208"/>
    <w:rPr>
      <w:color w:val="0000FF" w:themeColor="hyperlink"/>
      <w:u w:val="single"/>
    </w:rPr>
  </w:style>
  <w:style w:type="character" w:styleId="UnresolvedMention">
    <w:name w:val="Unresolved Mention"/>
    <w:basedOn w:val="DefaultParagraphFont"/>
    <w:uiPriority w:val="99"/>
    <w:semiHidden/>
    <w:unhideWhenUsed/>
    <w:rsid w:val="009F3208"/>
    <w:rPr>
      <w:color w:val="605E5C"/>
      <w:shd w:val="clear" w:color="auto" w:fill="E1DFDD"/>
    </w:rPr>
  </w:style>
  <w:style w:type="character" w:styleId="Mention">
    <w:name w:val="Mention"/>
    <w:basedOn w:val="DefaultParagraphFont"/>
    <w:uiPriority w:val="99"/>
    <w:unhideWhenUsed/>
    <w:rsid w:val="009F3208"/>
    <w:rPr>
      <w:color w:val="2B579A"/>
      <w:shd w:val="clear" w:color="auto" w:fill="E1DFDD"/>
    </w:rPr>
  </w:style>
  <w:style w:type="character" w:styleId="FollowedHyperlink">
    <w:name w:val="FollowedHyperlink"/>
    <w:basedOn w:val="DefaultParagraphFont"/>
    <w:uiPriority w:val="99"/>
    <w:semiHidden/>
    <w:unhideWhenUsed/>
    <w:rsid w:val="007F7279"/>
    <w:rPr>
      <w:color w:val="800080" w:themeColor="followedHyperlink"/>
      <w:u w:val="single"/>
    </w:rPr>
  </w:style>
  <w:style w:type="paragraph" w:styleId="NormalWeb">
    <w:name w:val="Normal (Web)"/>
    <w:basedOn w:val="Normal"/>
    <w:uiPriority w:val="99"/>
    <w:unhideWhenUsed/>
    <w:rsid w:val="00F83D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D4ADF"/>
  </w:style>
  <w:style w:type="character" w:customStyle="1" w:styleId="eop">
    <w:name w:val="eop"/>
    <w:basedOn w:val="DefaultParagraphFont"/>
    <w:rsid w:val="00AD4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1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aws.amazon.com/kms" TargetMode="External"/></Relationship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aws.amazon.com/disaster-recovery/" TargetMode="External"/><Relationship Id="rId26" Type="http://schemas.openxmlformats.org/officeDocument/2006/relationships/hyperlink" Target="https://pages.awscloud.com/rs/112-TZM-766/images/the-value-of-improved-availability-security-and-performance.pdf" TargetMode="External"/><Relationship Id="rId39" Type="http://schemas.microsoft.com/office/2011/relationships/people" Target="people.xml"/><Relationship Id="rId21" Type="http://schemas.openxmlformats.org/officeDocument/2006/relationships/hyperlink" Target="https://d1.awsstatic.com/whitepapers/Security/navigating-compliance-with-eu-data-transfer-requirements.pdf" TargetMode="External"/><Relationship Id="rId34" Type="http://schemas.openxmlformats.org/officeDocument/2006/relationships/hyperlink" Target="https://nam10.safelinks.protection.outlook.com/?url=https%3A%2F%2Fdoi.org%2F10.1145%2F3133264.3133298&amp;data=05%7C01%7Cnl536%40drexel.edu%7C4af9e19b02dd4b1f9f7508da6c02ad2b%7C3664e6fa47bd45a696708c4f080f8ca6%7C0%7C0%7C637941055992330425%7CUnknown%7CTWFpbGZsb3d8eyJWIjoiMC4wLjAwMDAiLCJQIjoiV2luMzIiLCJBTiI6Ik1haWwiLCJXVCI6Mn0%3D%7C3000%7C%7C%7C&amp;sdata=AnT5eLs1sL5lMWXCSqJMWDHtaiAzYPxdrB6Il8T7qpg%3D&amp;reserved=0"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ws.amazon.com/autoscaling/" TargetMode="External"/><Relationship Id="rId20" Type="http://schemas.openxmlformats.org/officeDocument/2006/relationships/hyperlink" Target="https://docs.aws.amazon.com/AmazonRDS/latest/UserGuide/Concepts.MultiAZ.html" TargetMode="External"/><Relationship Id="rId29" Type="http://schemas.openxmlformats.org/officeDocument/2006/relationships/hyperlink" Target="https://gdpr.eu/tag/gdpr/" TargetMode="Externa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n2ws.com/blog/aws-cloud/aws-disaster-recovery-scenarios-part-2-warm-standby-multi-site" TargetMode="External"/><Relationship Id="rId32" Type="http://schemas.openxmlformats.org/officeDocument/2006/relationships/hyperlink" Target="https://docs.aws.amazon.com/whitepapers/latest/navigating-gdpr-compliance/navigating-gdpr-compliance.pdf"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aws.amazon.com/application-migration-service/" TargetMode="External"/><Relationship Id="rId23" Type="http://schemas.openxmlformats.org/officeDocument/2006/relationships/hyperlink" Target="https://docs.aws.amazon.com/artifact/latest/ug/what-is-aws-artifact.html" TargetMode="External"/><Relationship Id="rId28" Type="http://schemas.openxmlformats.org/officeDocument/2006/relationships/hyperlink" Target="https://iapp.org/media/pdf/resource_center/IAPP_EY_Annual_Privacy_Governance_Report_2021.pdf" TargetMode="External"/><Relationship Id="rId36"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s://docs.aws.amazon.com/AmazonRDS/latest/UserGuide/Concepts.MultiAZ.html" TargetMode="External"/><Relationship Id="rId31" Type="http://schemas.openxmlformats.org/officeDocument/2006/relationships/hyperlink" Target="https://intellipaat.com/blog/what-is-aws-route53/"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d1.awsstatic.com/whitepapers/AWS_Blue_Green_Deployments.pdf" TargetMode="External"/><Relationship Id="rId22" Type="http://schemas.openxmlformats.org/officeDocument/2006/relationships/hyperlink" Target="https://aws.amazon.com/compliance/shared-responsibility-model/" TargetMode="External"/><Relationship Id="rId27" Type="http://schemas.openxmlformats.org/officeDocument/2006/relationships/hyperlink" Target="https://edpb.europa.eu/system/files/2021-06/edpb_recommendations_202001vo.2.0_supplementarymeasurestransferstools_en.pdf" TargetMode="External"/><Relationship Id="rId30" Type="http://schemas.openxmlformats.org/officeDocument/2006/relationships/hyperlink" Target="https://aws.amazon.com/blogs/storage/point-in-time-recovery-and-continuous-backup-for-amazon-rds-with-aws-backup/" TargetMode="External"/><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 Id="rId12" Type="http://schemas.microsoft.com/office/2016/09/relationships/commentsIds" Target="commentsIds.xml"/><Relationship Id="rId17" Type="http://schemas.openxmlformats.org/officeDocument/2006/relationships/hyperlink" Target="https://docs.aws.amazon.com/whitepapers/latest/disaster-recovery-of-on-premises-applications-to-aws/disaster-recovery-of-on-premises-applications-to-aws.html" TargetMode="External"/><Relationship Id="rId25" Type="http://schemas.openxmlformats.org/officeDocument/2006/relationships/hyperlink" Target="https://aws.amazon.com/blogs/architecture/creating-a-multi-region-application-with-aws-services-part-1-compute-and-security/" TargetMode="External"/><Relationship Id="rId33" Type="http://schemas.openxmlformats.org/officeDocument/2006/relationships/hyperlink" Target="https://hevodata.com/learn/cloud-replication-a-comprehensive-guide/" TargetMode="External"/><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C1477391CB404EA47201BAFD49B18F" ma:contentTypeVersion="4" ma:contentTypeDescription="Create a new document." ma:contentTypeScope="" ma:versionID="5851491562389bb7bd47b0d8c8a987d0">
  <xsd:schema xmlns:xsd="http://www.w3.org/2001/XMLSchema" xmlns:xs="http://www.w3.org/2001/XMLSchema" xmlns:p="http://schemas.microsoft.com/office/2006/metadata/properties" xmlns:ns2="51140f3a-09a9-443f-96f7-05123b487f23" targetNamespace="http://schemas.microsoft.com/office/2006/metadata/properties" ma:root="true" ma:fieldsID="1d13f27c9217c5cdfe5793f48e952c1d" ns2:_="">
    <xsd:import namespace="51140f3a-09a9-443f-96f7-05123b487f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140f3a-09a9-443f-96f7-05123b487f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018814-6DE0-4ABC-9A2F-020FBF61E82E}">
  <ds:schemaRefs>
    <ds:schemaRef ds:uri="http://schemas.microsoft.com/sharepoint/v3/contenttype/forms"/>
  </ds:schemaRefs>
</ds:datastoreItem>
</file>

<file path=customXml/itemProps2.xml><?xml version="1.0" encoding="utf-8"?>
<ds:datastoreItem xmlns:ds="http://schemas.openxmlformats.org/officeDocument/2006/customXml" ds:itemID="{B1FB3262-33F9-4A2D-828D-47D676AF0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140f3a-09a9-443f-96f7-05123b487f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977E4B-46C1-4FA4-A009-CDBBC633818A}">
  <ds:schemaRefs>
    <ds:schemaRef ds:uri="http://schemas.openxmlformats.org/officeDocument/2006/bibliography"/>
  </ds:schemaRefs>
</ds:datastoreItem>
</file>

<file path=customXml/itemProps4.xml><?xml version="1.0" encoding="utf-8"?>
<ds:datastoreItem xmlns:ds="http://schemas.openxmlformats.org/officeDocument/2006/customXml" ds:itemID="{9AD80D21-B708-4AF2-9B21-C6BE0AAB5A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4318</Words>
  <Characters>24618</Characters>
  <Application>Microsoft Office Word</Application>
  <DocSecurity>0</DocSecurity>
  <Lines>205</Lines>
  <Paragraphs>57</Paragraphs>
  <ScaleCrop>false</ScaleCrop>
  <Company/>
  <LinksUpToDate>false</LinksUpToDate>
  <CharactersWithSpaces>28879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Peiper</dc:creator>
  <cp:keywords/>
  <cp:lastModifiedBy>Chad Peiper</cp:lastModifiedBy>
  <cp:revision>44</cp:revision>
  <dcterms:created xsi:type="dcterms:W3CDTF">2022-07-29T22:36:00Z</dcterms:created>
  <dcterms:modified xsi:type="dcterms:W3CDTF">2022-09-12T14:02:00Z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0x0101005EC1477391CB404EA47201BAFD49B18F</vt:lpwstr>
  </property>
</Properties>
</file>